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3118D" w14:textId="310CC34B" w:rsidR="00DC4FBD" w:rsidRDefault="00BD111D">
      <w:pPr>
        <w:pStyle w:val="Heading1"/>
        <w:ind w:left="900"/>
        <w:rPr>
          <w:rFonts w:cs="Lucida Sans Unicode"/>
        </w:rPr>
        <w:pPrChange w:id="12" w:author="library" w:date="2016-04-21T17:24:00Z">
          <w:pPr>
            <w:pStyle w:val="Heading1"/>
          </w:pPr>
        </w:pPrChange>
      </w:pPr>
      <w:bookmarkStart w:id="13" w:name="_GoBack"/>
      <w:bookmarkEnd w:id="13"/>
      <w:r>
        <w:rPr>
          <w:rFonts w:cs="Lucida Sans Unicode"/>
          <w:noProof/>
        </w:rPr>
        <w:drawing>
          <wp:anchor distT="0" distB="0" distL="114300" distR="114300" simplePos="0" relativeHeight="251658240" behindDoc="1" locked="0" layoutInCell="1" allowOverlap="1" wp14:anchorId="51ACDC40" wp14:editId="05136136">
            <wp:simplePos x="0" y="0"/>
            <wp:positionH relativeFrom="column">
              <wp:posOffset>-1600200</wp:posOffset>
            </wp:positionH>
            <wp:positionV relativeFrom="paragraph">
              <wp:posOffset>-1201420</wp:posOffset>
            </wp:positionV>
            <wp:extent cx="2971800" cy="4754880"/>
            <wp:effectExtent l="0" t="0" r="0" b="0"/>
            <wp:wrapNone/>
            <wp:docPr id="4" name="Picture 4" descr="Macintosh HD:Users:library:Downloads:plants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brary:Downloads:plants-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BD">
        <w:rPr>
          <w:rFonts w:cs="Lucida Sans Unicode"/>
        </w:rPr>
        <w:t xml:space="preserve">     </w:t>
      </w:r>
    </w:p>
    <w:p w14:paraId="18EB73C2" w14:textId="5241FE4D" w:rsidR="00715826" w:rsidRPr="00965C6A" w:rsidDel="00D018EE" w:rsidRDefault="00715826" w:rsidP="00715076">
      <w:pPr>
        <w:pStyle w:val="Heading1"/>
        <w:tabs>
          <w:tab w:val="left" w:pos="810"/>
        </w:tabs>
        <w:ind w:left="1890"/>
        <w:rPr>
          <w:del w:id="14" w:author="library" w:date="2016-04-21T17:10:00Z"/>
          <w:rFonts w:cs="Lucida Sans Unicode"/>
        </w:rPr>
      </w:pPr>
      <w:del w:id="15" w:author="library" w:date="2016-04-21T17:10:00Z">
        <w:r w:rsidRPr="00965C6A" w:rsidDel="00D018EE">
          <w:rPr>
            <w:rFonts w:cs="Lucida Sans Unicode"/>
          </w:rPr>
          <w:softHyphen/>
        </w:r>
        <w:r w:rsidRPr="00965C6A" w:rsidDel="00D018EE">
          <w:rPr>
            <w:rFonts w:cs="Lucida Sans Unicode"/>
          </w:rPr>
          <w:softHyphen/>
        </w:r>
      </w:del>
    </w:p>
    <w:p w14:paraId="1BC4A156" w14:textId="77777777" w:rsidR="00715826" w:rsidRPr="00965C6A" w:rsidDel="00D018EE" w:rsidRDefault="00715826">
      <w:pPr>
        <w:pStyle w:val="Heading1"/>
        <w:tabs>
          <w:tab w:val="left" w:pos="810"/>
        </w:tabs>
        <w:ind w:left="1890"/>
        <w:rPr>
          <w:del w:id="16" w:author="library" w:date="2016-04-21T17:10:00Z"/>
          <w:rFonts w:cs="Lucida Sans Unicode"/>
        </w:rPr>
        <w:pPrChange w:id="17" w:author="library" w:date="2016-04-21T17:24:00Z">
          <w:pPr>
            <w:tabs>
              <w:tab w:val="left" w:pos="720"/>
            </w:tabs>
            <w:ind w:left="630" w:right="720"/>
          </w:pPr>
        </w:pPrChange>
      </w:pPr>
    </w:p>
    <w:p w14:paraId="616E1B22" w14:textId="77777777" w:rsidR="00715826" w:rsidRPr="00965C6A" w:rsidDel="00D018EE" w:rsidRDefault="00715826">
      <w:pPr>
        <w:pStyle w:val="Heading1"/>
        <w:tabs>
          <w:tab w:val="left" w:pos="810"/>
        </w:tabs>
        <w:ind w:left="1890"/>
        <w:rPr>
          <w:del w:id="18" w:author="library" w:date="2016-04-21T17:10:00Z"/>
          <w:rFonts w:cs="Lucida Sans Unicode"/>
        </w:rPr>
        <w:pPrChange w:id="19" w:author="library" w:date="2016-04-21T17:24:00Z">
          <w:pPr>
            <w:tabs>
              <w:tab w:val="left" w:pos="720"/>
            </w:tabs>
            <w:ind w:left="630" w:right="720"/>
          </w:pPr>
        </w:pPrChange>
      </w:pPr>
    </w:p>
    <w:p w14:paraId="5813DEB6" w14:textId="41EE1F07" w:rsidR="00E81265" w:rsidRPr="00082E81" w:rsidRDefault="00715826">
      <w:pPr>
        <w:pStyle w:val="Heading1"/>
        <w:tabs>
          <w:tab w:val="left" w:pos="810"/>
        </w:tabs>
        <w:ind w:left="1890"/>
        <w:pPrChange w:id="20" w:author="library" w:date="2016-04-21T17:24:00Z">
          <w:pPr>
            <w:pStyle w:val="Heading1"/>
          </w:pPr>
        </w:pPrChange>
      </w:pPr>
      <w:del w:id="21" w:author="library" w:date="2016-04-21T17:10:00Z">
        <w:r w:rsidRPr="00965C6A" w:rsidDel="00D018EE">
          <w:rPr>
            <w:rFonts w:cs="Lucida Sans Unicode"/>
          </w:rPr>
          <w:tab/>
        </w:r>
        <w:r w:rsidRPr="00965C6A" w:rsidDel="00D018EE">
          <w:rPr>
            <w:rFonts w:cs="Lucida Sans Unicode"/>
          </w:rPr>
          <w:tab/>
        </w:r>
        <w:r w:rsidRPr="00965C6A" w:rsidDel="00D018EE">
          <w:rPr>
            <w:rFonts w:cs="Lucida Sans Unicode"/>
          </w:rPr>
          <w:tab/>
        </w:r>
      </w:del>
      <w:r w:rsidR="00C925F8" w:rsidRPr="00965C6A">
        <w:rPr>
          <w:rFonts w:cs="Lucida Sans Unicode"/>
          <w:szCs w:val="48"/>
        </w:rPr>
        <w:t>A</w:t>
      </w:r>
      <w:r w:rsidRPr="00965C6A">
        <w:rPr>
          <w:rFonts w:cs="Lucida Sans Unicode"/>
        </w:rPr>
        <w:t>RTICLE</w:t>
      </w:r>
      <w:r w:rsidRPr="00715826">
        <w:t xml:space="preserve"> TITLE</w:t>
      </w:r>
    </w:p>
    <w:p w14:paraId="0D53D386" w14:textId="4D5D4FFA" w:rsidR="00715826" w:rsidRPr="00715826" w:rsidDel="00D018EE" w:rsidRDefault="00715826" w:rsidP="00254A89">
      <w:pPr>
        <w:pStyle w:val="Subtitle"/>
        <w:rPr>
          <w:del w:id="22" w:author="library" w:date="2016-04-21T17:10:00Z"/>
        </w:rPr>
      </w:pPr>
      <w:r w:rsidRPr="00715826">
        <w:tab/>
      </w:r>
      <w:r w:rsidRPr="00715826">
        <w:tab/>
      </w:r>
      <w:del w:id="23" w:author="library" w:date="2016-04-21T17:24:00Z">
        <w:r w:rsidRPr="00715826" w:rsidDel="00AE47D4">
          <w:tab/>
        </w:r>
      </w:del>
      <w:r w:rsidRPr="00715826">
        <w:t xml:space="preserve">Subtitle </w:t>
      </w:r>
    </w:p>
    <w:p w14:paraId="63E66244" w14:textId="77777777" w:rsidR="00715826" w:rsidRDefault="00715826">
      <w:pPr>
        <w:pStyle w:val="Subtitle"/>
        <w:pPrChange w:id="24" w:author="library" w:date="2016-04-21T17:10:00Z">
          <w:pPr>
            <w:tabs>
              <w:tab w:val="left" w:pos="720"/>
            </w:tabs>
            <w:ind w:right="720"/>
          </w:pPr>
        </w:pPrChange>
      </w:pPr>
    </w:p>
    <w:p w14:paraId="23C368F0" w14:textId="22AC428B" w:rsidR="009A07CA" w:rsidRDefault="009A07CA" w:rsidP="00715826">
      <w:pPr>
        <w:tabs>
          <w:tab w:val="left" w:pos="720"/>
        </w:tabs>
        <w:ind w:right="720"/>
        <w:rPr>
          <w:rFonts w:ascii="Menlo Bold" w:hAnsi="Menlo Bold" w:cs="Menlo Bold"/>
        </w:rPr>
      </w:pPr>
    </w:p>
    <w:p w14:paraId="055B3617" w14:textId="26A92565" w:rsidR="00715826" w:rsidRDefault="00715826" w:rsidP="00715826">
      <w:pPr>
        <w:tabs>
          <w:tab w:val="left" w:pos="720"/>
        </w:tabs>
        <w:ind w:right="720"/>
        <w:rPr>
          <w:rFonts w:ascii="Menlo Bold" w:hAnsi="Menlo Bold" w:cs="Menlo Bold"/>
        </w:rPr>
      </w:pPr>
    </w:p>
    <w:p w14:paraId="7D82F379" w14:textId="420C60CB" w:rsidR="009A07CA" w:rsidRDefault="00715826" w:rsidP="00715076">
      <w:pPr>
        <w:pStyle w:val="Heading3"/>
        <w:ind w:left="810"/>
        <w:rPr>
          <w:rStyle w:val="IntenseEmphasis"/>
        </w:rPr>
      </w:pPr>
      <w:r w:rsidRPr="00B03CAA">
        <w:rPr>
          <w:rStyle w:val="IntenseEmphasis"/>
        </w:rPr>
        <w:tab/>
        <w:t>Author</w:t>
      </w:r>
      <w:del w:id="25" w:author="Jeri Wieringa" w:date="2016-04-21T16:30:00Z">
        <w:r w:rsidRPr="00B03CAA" w:rsidDel="00B03CAA">
          <w:rPr>
            <w:rStyle w:val="IntenseEmphasis"/>
          </w:rPr>
          <w:delText xml:space="preserve"> </w:delText>
        </w:r>
      </w:del>
      <w:r w:rsidR="00D17BD7" w:rsidRPr="00B03CAA">
        <w:rPr>
          <w:rStyle w:val="IntenseEmphasis"/>
        </w:rPr>
        <w:t>(s)</w:t>
      </w:r>
    </w:p>
    <w:p w14:paraId="04713F45" w14:textId="77777777" w:rsidR="00DC4FBD" w:rsidRDefault="00DC4FBD" w:rsidP="00D11D2B">
      <w:pPr>
        <w:pStyle w:val="Heading2"/>
        <w:rPr>
          <w:rFonts w:ascii="Apple Chancery" w:hAnsi="Apple Chancery"/>
          <w:sz w:val="28"/>
          <w:szCs w:val="24"/>
        </w:rPr>
      </w:pPr>
    </w:p>
    <w:p w14:paraId="26EFD434" w14:textId="77777777" w:rsidR="00DC4FBD" w:rsidRPr="00DC4FBD" w:rsidDel="00D018EE" w:rsidRDefault="00DC4FBD" w:rsidP="00DC4FBD">
      <w:pPr>
        <w:rPr>
          <w:del w:id="26" w:author="library" w:date="2016-04-21T17:13:00Z"/>
        </w:rPr>
      </w:pPr>
    </w:p>
    <w:p w14:paraId="23CD4921" w14:textId="77777777" w:rsidR="00715826" w:rsidDel="00D018EE" w:rsidRDefault="00715826" w:rsidP="009A07CA">
      <w:pPr>
        <w:pStyle w:val="Heading3"/>
        <w:rPr>
          <w:del w:id="27" w:author="library" w:date="2016-04-21T17:09:00Z"/>
          <w:rFonts w:cs="Apple Chancery"/>
          <w:sz w:val="32"/>
          <w:szCs w:val="32"/>
        </w:rPr>
      </w:pPr>
    </w:p>
    <w:p w14:paraId="157B4897" w14:textId="77777777" w:rsidR="00715826" w:rsidDel="00D018EE" w:rsidRDefault="00715826" w:rsidP="009A07CA">
      <w:pPr>
        <w:pStyle w:val="Heading3"/>
        <w:rPr>
          <w:del w:id="28" w:author="library" w:date="2016-04-21T17:09:00Z"/>
          <w:rFonts w:cs="Apple Chancery"/>
          <w:sz w:val="32"/>
          <w:szCs w:val="32"/>
        </w:rPr>
      </w:pPr>
    </w:p>
    <w:p w14:paraId="4E3E075A" w14:textId="4923FB6C" w:rsidR="00715826" w:rsidRDefault="00715826" w:rsidP="00D11D2B">
      <w:pPr>
        <w:pStyle w:val="Heading2"/>
      </w:pPr>
      <w:r w:rsidRPr="00715826">
        <w:t>Abstract</w:t>
      </w:r>
    </w:p>
    <w:p w14:paraId="6C1F3DC5" w14:textId="4E846E9B" w:rsidR="00D018EE" w:rsidRPr="00DB0A0B" w:rsidDel="00D018EE" w:rsidRDefault="00715826">
      <w:pPr>
        <w:pStyle w:val="BodyText"/>
        <w:ind w:left="720"/>
        <w:rPr>
          <w:del w:id="29" w:author="library" w:date="2016-04-21T17:16:00Z"/>
          <w:rPrChange w:id="30" w:author="library" w:date="2016-04-21T17:05:00Z">
            <w:rPr>
              <w:del w:id="31" w:author="library" w:date="2016-04-21T17:16:00Z"/>
              <w:rStyle w:val="Emphasis"/>
              <w:rFonts w:ascii="Garamond" w:eastAsiaTheme="majorEastAsia" w:hAnsi="Garamond" w:cstheme="majorBidi"/>
              <w:b/>
              <w:bCs/>
              <w:i w:val="0"/>
              <w:sz w:val="24"/>
              <w:szCs w:val="26"/>
            </w:rPr>
          </w:rPrChange>
        </w:rPr>
        <w:pPrChange w:id="32" w:author="library" w:date="2016-04-21T17:20:00Z">
          <w:pPr>
            <w:ind w:left="720"/>
            <w:jc w:val="both"/>
          </w:pPr>
        </w:pPrChange>
      </w:pPr>
      <w:r w:rsidRPr="00702364">
        <w:rPr>
          <w:rPrChange w:id="33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Lorem ipsum </w:t>
      </w:r>
      <w:proofErr w:type="gramStart"/>
      <w:r w:rsidRPr="00702364">
        <w:rPr>
          <w:rPrChange w:id="34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dolor sit</w:t>
      </w:r>
      <w:proofErr w:type="gramEnd"/>
      <w:r w:rsidRPr="00702364">
        <w:rPr>
          <w:rPrChange w:id="35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amet, consectetur adipiscing elit. Integer </w:t>
      </w:r>
      <w:proofErr w:type="gramStart"/>
      <w:r w:rsidRPr="00702364">
        <w:rPr>
          <w:rPrChange w:id="36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nec</w:t>
      </w:r>
      <w:proofErr w:type="gramEnd"/>
      <w:r w:rsidRPr="00702364">
        <w:rPr>
          <w:rPrChange w:id="37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odio. Praesent libero. Sed cursus ante dapibus diam. Sed nisi. Nulla quis </w:t>
      </w:r>
      <w:proofErr w:type="gramStart"/>
      <w:r w:rsidRPr="00702364">
        <w:rPr>
          <w:rPrChange w:id="38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sem</w:t>
      </w:r>
      <w:proofErr w:type="gramEnd"/>
      <w:r w:rsidRPr="00702364">
        <w:rPr>
          <w:rPrChange w:id="39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at nibh elementum imperdiet. </w:t>
      </w:r>
      <w:proofErr w:type="gramStart"/>
      <w:r w:rsidRPr="00702364">
        <w:rPr>
          <w:rPrChange w:id="40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Duis sagittis ipsum.</w:t>
      </w:r>
      <w:proofErr w:type="gramEnd"/>
      <w:r w:rsidRPr="00702364">
        <w:rPr>
          <w:rPrChange w:id="41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Praesent mauris. Fusce </w:t>
      </w:r>
      <w:proofErr w:type="gramStart"/>
      <w:r w:rsidRPr="00702364">
        <w:rPr>
          <w:rPrChange w:id="42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nec</w:t>
      </w:r>
      <w:proofErr w:type="gramEnd"/>
      <w:r w:rsidRPr="00702364">
        <w:rPr>
          <w:rPrChange w:id="43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tellus sed augue semper porta. Mauris </w:t>
      </w:r>
      <w:proofErr w:type="gramStart"/>
      <w:r w:rsidRPr="00702364">
        <w:rPr>
          <w:rPrChange w:id="44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massa</w:t>
      </w:r>
      <w:proofErr w:type="gramEnd"/>
      <w:r w:rsidRPr="00702364">
        <w:rPr>
          <w:rPrChange w:id="45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. </w:t>
      </w:r>
      <w:proofErr w:type="gramStart"/>
      <w:r w:rsidRPr="00702364">
        <w:rPr>
          <w:rPrChange w:id="46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Vestibulum lacinia arcu eget nulla.</w:t>
      </w:r>
      <w:proofErr w:type="gramEnd"/>
      <w:r w:rsidRPr="00702364">
        <w:rPr>
          <w:rPrChange w:id="47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</w:t>
      </w:r>
      <w:proofErr w:type="gramStart"/>
      <w:r w:rsidRPr="00702364">
        <w:rPr>
          <w:rPrChange w:id="48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Class aptent taciti sociosqu ad litora torquent per conubia nostra, per inceptos himenaeos.</w:t>
      </w:r>
      <w:proofErr w:type="gramEnd"/>
      <w:r w:rsidRPr="00702364">
        <w:rPr>
          <w:rPrChange w:id="49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 Lorem ipsum </w:t>
      </w:r>
      <w:proofErr w:type="gramStart"/>
      <w:r w:rsidRPr="00702364">
        <w:rPr>
          <w:rPrChange w:id="50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dolor sit</w:t>
      </w:r>
      <w:proofErr w:type="gramEnd"/>
      <w:r w:rsidRPr="00702364">
        <w:rPr>
          <w:rPrChange w:id="51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amet, consectetur adipiscing elit. Integer </w:t>
      </w:r>
      <w:proofErr w:type="gramStart"/>
      <w:r w:rsidRPr="00702364">
        <w:rPr>
          <w:rPrChange w:id="52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nec</w:t>
      </w:r>
      <w:proofErr w:type="gramEnd"/>
      <w:r w:rsidRPr="00702364">
        <w:rPr>
          <w:rPrChange w:id="53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odio. Praesent libero. Sed cursus ante dapibus diam. Sed nisi. Nulla quis </w:t>
      </w:r>
      <w:proofErr w:type="gramStart"/>
      <w:r w:rsidRPr="00702364">
        <w:rPr>
          <w:rPrChange w:id="54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sem</w:t>
      </w:r>
      <w:proofErr w:type="gramEnd"/>
      <w:r w:rsidRPr="00702364">
        <w:rPr>
          <w:rPrChange w:id="55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at nibh elementum imperdiet. </w:t>
      </w:r>
      <w:proofErr w:type="gramStart"/>
      <w:r w:rsidRPr="00702364">
        <w:rPr>
          <w:rPrChange w:id="56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Duis sagittis ipsum.</w:t>
      </w:r>
      <w:proofErr w:type="gramEnd"/>
      <w:r w:rsidRPr="00702364">
        <w:rPr>
          <w:rPrChange w:id="57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Praesent mauris. Fusce </w:t>
      </w:r>
      <w:proofErr w:type="gramStart"/>
      <w:r w:rsidRPr="00702364">
        <w:rPr>
          <w:rPrChange w:id="58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nec</w:t>
      </w:r>
      <w:proofErr w:type="gramEnd"/>
      <w:r w:rsidRPr="00702364">
        <w:rPr>
          <w:rPrChange w:id="59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tellus sed augue semper porta. Mauris </w:t>
      </w:r>
      <w:proofErr w:type="gramStart"/>
      <w:r w:rsidRPr="00702364">
        <w:rPr>
          <w:rPrChange w:id="60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massa</w:t>
      </w:r>
      <w:proofErr w:type="gramEnd"/>
      <w:r w:rsidRPr="00702364">
        <w:rPr>
          <w:rPrChange w:id="61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. </w:t>
      </w:r>
      <w:proofErr w:type="gramStart"/>
      <w:r w:rsidRPr="00702364">
        <w:rPr>
          <w:rPrChange w:id="62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Vestibulum lacinia arcu eget nulla.</w:t>
      </w:r>
      <w:proofErr w:type="gramEnd"/>
      <w:r w:rsidRPr="00702364">
        <w:rPr>
          <w:rPrChange w:id="63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 xml:space="preserve"> </w:t>
      </w:r>
      <w:proofErr w:type="gramStart"/>
      <w:r w:rsidRPr="00702364">
        <w:rPr>
          <w:rPrChange w:id="64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Class aptent taciti sociosqu ad litora torquent per conubi</w:t>
      </w:r>
      <w:r w:rsidR="00DC4FBD" w:rsidRPr="00702364">
        <w:t>a</w:t>
      </w:r>
      <w:r w:rsidR="00DC4FBD">
        <w:t xml:space="preserve"> nostra, per inceptos himenaeo</w:t>
      </w:r>
      <w:r w:rsidRPr="00DB0A0B">
        <w:rPr>
          <w:rPrChange w:id="65" w:author="library" w:date="2016-04-21T17:05:00Z">
            <w:rPr>
              <w:rStyle w:val="Emphasis"/>
              <w:rFonts w:ascii="Garamond" w:hAnsi="Garamond"/>
              <w:i w:val="0"/>
            </w:rPr>
          </w:rPrChange>
        </w:rPr>
        <w:t>.</w:t>
      </w:r>
      <w:proofErr w:type="gramEnd"/>
    </w:p>
    <w:p w14:paraId="52EA0D30" w14:textId="77777777" w:rsidR="00715826" w:rsidRPr="003B17C9" w:rsidDel="00D018EE" w:rsidRDefault="00715826">
      <w:pPr>
        <w:pStyle w:val="BodyText"/>
        <w:ind w:left="720"/>
        <w:rPr>
          <w:del w:id="66" w:author="library" w:date="2016-04-21T17:13:00Z"/>
          <w:rFonts w:ascii="Adobe Caslon Pro" w:hAnsi="Adobe Caslon Pro"/>
        </w:rPr>
        <w:pPrChange w:id="67" w:author="library" w:date="2016-04-21T17:20:00Z">
          <w:pPr/>
        </w:pPrChange>
      </w:pPr>
    </w:p>
    <w:p w14:paraId="65CB994B" w14:textId="4684F9B9" w:rsidR="00256DA9" w:rsidDel="00D018EE" w:rsidRDefault="005A7A89">
      <w:pPr>
        <w:pStyle w:val="BodyText"/>
        <w:ind w:left="720"/>
        <w:rPr>
          <w:del w:id="68" w:author="library" w:date="2016-04-21T17:17:00Z"/>
          <w:i w:val="0"/>
        </w:rPr>
        <w:sectPr w:rsidR="00256DA9" w:rsidDel="00D018EE" w:rsidSect="005A7A89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530" w:right="2610" w:bottom="1440" w:left="1800" w:header="720" w:footer="0" w:gutter="0"/>
          <w:cols w:space="720"/>
          <w:titlePg/>
          <w:docGrid w:linePitch="360"/>
          <w:sectPrChange w:id="79" w:author="library" w:date="2016-04-21T17:23:00Z">
            <w:sectPr w:rsidR="00256DA9" w:rsidDel="00D018EE" w:rsidSect="005A7A89">
              <w:pgMar w:top="3690" w:right="2610" w:bottom="1440" w:left="1800" w:header="720" w:footer="0" w:gutter="0"/>
            </w:sectPr>
          </w:sectPrChange>
        </w:sectPr>
        <w:pPrChange w:id="80" w:author="library" w:date="2016-04-21T17:20:00Z">
          <w:pPr>
            <w:ind w:left="720"/>
            <w:jc w:val="both"/>
          </w:pPr>
        </w:pPrChange>
      </w:pPr>
      <w:r>
        <w:t xml:space="preserve"> </w:t>
      </w:r>
    </w:p>
    <w:p w14:paraId="258448E6" w14:textId="56685419" w:rsidR="00DC4FBD" w:rsidRDefault="00DC4FBD" w:rsidP="00702364">
      <w:pPr>
        <w:pStyle w:val="BodyText"/>
        <w:rPr>
          <w:rFonts w:ascii="Adobe Caslon Pro" w:hAnsi="Adobe Caslon Pro"/>
        </w:rPr>
        <w:sectPr w:rsidR="00DC4FBD" w:rsidSect="005A7A8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530" w:right="2610" w:bottom="1440" w:left="1800" w:header="630" w:footer="0" w:gutter="0"/>
          <w:cols w:space="720"/>
          <w:titlePg/>
          <w:docGrid w:linePitch="360"/>
        </w:sectPr>
      </w:pPr>
    </w:p>
    <w:p w14:paraId="0BB0DF80" w14:textId="77777777" w:rsidR="00ED23C7" w:rsidRPr="001268D2" w:rsidRDefault="00ED23C7" w:rsidP="00315E60">
      <w:pPr>
        <w:keepNext/>
        <w:framePr w:dropCap="drop" w:lines="3" w:wrap="around" w:vAnchor="text" w:hAnchor="text"/>
        <w:spacing w:line="863" w:lineRule="exact"/>
        <w:jc w:val="both"/>
        <w:rPr>
          <w:rFonts w:cs="Apple Chancery"/>
          <w:position w:val="-9"/>
          <w:sz w:val="108"/>
        </w:rPr>
      </w:pPr>
      <w:r w:rsidRPr="001268D2">
        <w:rPr>
          <w:rFonts w:cs="Apple Chancery"/>
          <w:position w:val="-9"/>
          <w:sz w:val="108"/>
        </w:rPr>
        <w:lastRenderedPageBreak/>
        <w:t>L</w:t>
      </w:r>
    </w:p>
    <w:p w14:paraId="01C39BF6" w14:textId="59AB53D7" w:rsidR="00715826" w:rsidRDefault="00715826" w:rsidP="00715826">
      <w:pPr>
        <w:ind w:left="720"/>
        <w:jc w:val="both"/>
        <w:rPr>
          <w:rFonts w:ascii="Adobe Caslon Pro" w:hAnsi="Adobe Caslon Pro"/>
        </w:rPr>
      </w:pPr>
    </w:p>
    <w:p w14:paraId="563CA6C3" w14:textId="5D5E37D3" w:rsidR="00ED23C7" w:rsidRPr="00C37CD1" w:rsidRDefault="00D17BD7" w:rsidP="00ED23C7">
      <w:pPr>
        <w:ind w:right="-810"/>
        <w:jc w:val="both"/>
        <w:rPr>
          <w:szCs w:val="28"/>
        </w:rPr>
      </w:pPr>
      <w:proofErr w:type="gramStart"/>
      <w:r w:rsidRPr="00C37CD1">
        <w:rPr>
          <w:szCs w:val="28"/>
        </w:rPr>
        <w:t>orem</w:t>
      </w:r>
      <w:proofErr w:type="gramEnd"/>
      <w:r w:rsidRPr="00C37CD1">
        <w:rPr>
          <w:szCs w:val="28"/>
        </w:rPr>
        <w:t xml:space="preserve"> ipsum dolor sit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</w:t>
      </w:r>
      <w:r w:rsidR="00256DA9" w:rsidRPr="00C37CD1">
        <w:rPr>
          <w:szCs w:val="28"/>
        </w:rPr>
        <w:t xml:space="preserve">. Sed cursus ante dapibus diam. Sed nisi. Nulla quis </w:t>
      </w:r>
      <w:proofErr w:type="gramStart"/>
      <w:r w:rsidR="00256DA9" w:rsidRPr="00C37CD1">
        <w:rPr>
          <w:szCs w:val="28"/>
        </w:rPr>
        <w:t>sem</w:t>
      </w:r>
      <w:proofErr w:type="gramEnd"/>
      <w:r w:rsidR="00256DA9" w:rsidRPr="00C37CD1">
        <w:rPr>
          <w:szCs w:val="28"/>
        </w:rPr>
        <w:t xml:space="preserve"> at nibh elementum imperdiet. </w:t>
      </w:r>
      <w:proofErr w:type="gramStart"/>
      <w:r w:rsidR="00256DA9" w:rsidRPr="00C37CD1">
        <w:rPr>
          <w:szCs w:val="28"/>
        </w:rPr>
        <w:t>Duis sagittis ipsum.</w:t>
      </w:r>
      <w:proofErr w:type="gramEnd"/>
      <w:r w:rsidR="00256DA9" w:rsidRPr="00C37CD1">
        <w:rPr>
          <w:szCs w:val="28"/>
        </w:rPr>
        <w:t xml:space="preserve"> Praesent mauris. Fusce </w:t>
      </w:r>
      <w:proofErr w:type="gramStart"/>
      <w:r w:rsidR="00256DA9" w:rsidRPr="00C37CD1">
        <w:rPr>
          <w:szCs w:val="28"/>
        </w:rPr>
        <w:t>nec</w:t>
      </w:r>
      <w:proofErr w:type="gramEnd"/>
      <w:r w:rsidR="00256DA9" w:rsidRPr="00C37CD1">
        <w:rPr>
          <w:szCs w:val="28"/>
        </w:rPr>
        <w:t xml:space="preserve"> tellus sed augue semper porta. Mauris </w:t>
      </w:r>
      <w:proofErr w:type="gramStart"/>
      <w:r w:rsidR="00256DA9" w:rsidRPr="00C37CD1">
        <w:rPr>
          <w:szCs w:val="28"/>
        </w:rPr>
        <w:t>massa</w:t>
      </w:r>
      <w:proofErr w:type="gramEnd"/>
      <w:r w:rsidR="00256DA9" w:rsidRPr="00C37CD1">
        <w:rPr>
          <w:szCs w:val="28"/>
        </w:rPr>
        <w:t xml:space="preserve">. </w:t>
      </w:r>
      <w:proofErr w:type="gramStart"/>
      <w:r w:rsidR="00256DA9" w:rsidRPr="00C37CD1">
        <w:rPr>
          <w:szCs w:val="28"/>
        </w:rPr>
        <w:t>Vestibulum lacinia arcu eget nulla.</w:t>
      </w:r>
      <w:proofErr w:type="gramEnd"/>
      <w:r w:rsidR="00256DA9" w:rsidRPr="00C37CD1">
        <w:rPr>
          <w:szCs w:val="28"/>
        </w:rPr>
        <w:t xml:space="preserve"> </w:t>
      </w:r>
      <w:proofErr w:type="gramStart"/>
      <w:r w:rsidR="00256DA9" w:rsidRPr="00C37CD1">
        <w:rPr>
          <w:szCs w:val="28"/>
        </w:rPr>
        <w:t>Class aptent taciti sociosqu ad litora torquent per conubia nostra, per inceptos himenaeos.</w:t>
      </w:r>
      <w:proofErr w:type="gramEnd"/>
      <w:r w:rsidR="00256DA9" w:rsidRPr="00C37CD1">
        <w:rPr>
          <w:szCs w:val="28"/>
        </w:rPr>
        <w:t xml:space="preserve">  Lorem ipsum </w:t>
      </w:r>
      <w:proofErr w:type="gramStart"/>
      <w:r w:rsidR="00256DA9" w:rsidRPr="00C37CD1">
        <w:rPr>
          <w:szCs w:val="28"/>
        </w:rPr>
        <w:t>dolor sit</w:t>
      </w:r>
      <w:proofErr w:type="gramEnd"/>
      <w:r w:rsidR="00256DA9" w:rsidRPr="00C37CD1">
        <w:rPr>
          <w:szCs w:val="28"/>
        </w:rPr>
        <w:t xml:space="preserve"> amet, consectetur adipiscing elit. Integer </w:t>
      </w:r>
      <w:proofErr w:type="gramStart"/>
      <w:r w:rsidR="00256DA9" w:rsidRPr="00C37CD1">
        <w:rPr>
          <w:szCs w:val="28"/>
        </w:rPr>
        <w:t>nec</w:t>
      </w:r>
      <w:proofErr w:type="gramEnd"/>
      <w:r w:rsidR="00256DA9" w:rsidRPr="00C37CD1">
        <w:rPr>
          <w:szCs w:val="28"/>
        </w:rPr>
        <w:t xml:space="preserve"> odio. Praesent libero. Sed cursus ante dapibus diam. </w:t>
      </w:r>
    </w:p>
    <w:p w14:paraId="701F46BA" w14:textId="77777777" w:rsidR="00ED23C7" w:rsidRPr="00C37CD1" w:rsidRDefault="00ED23C7" w:rsidP="00ED23C7">
      <w:pPr>
        <w:ind w:right="-810" w:firstLine="72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</w:t>
      </w:r>
    </w:p>
    <w:p w14:paraId="5AFB274B" w14:textId="7AE94FA4" w:rsidR="00ED23C7" w:rsidRPr="00C37CD1" w:rsidRDefault="00ED23C7" w:rsidP="001268D2">
      <w:pPr>
        <w:ind w:right="-810"/>
        <w:jc w:val="both"/>
        <w:rPr>
          <w:szCs w:val="28"/>
        </w:rPr>
      </w:pPr>
      <w:r w:rsidRPr="00C37CD1">
        <w:rPr>
          <w:szCs w:val="28"/>
        </w:rPr>
        <w:lastRenderedPageBreak/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</w:p>
    <w:p w14:paraId="33179F16" w14:textId="77777777" w:rsidR="00ED23C7" w:rsidRPr="00C37CD1" w:rsidDel="00AE47D4" w:rsidRDefault="00ED23C7" w:rsidP="00ED23C7">
      <w:pPr>
        <w:ind w:right="-810"/>
        <w:jc w:val="both"/>
        <w:rPr>
          <w:del w:id="81" w:author="library" w:date="2016-04-21T17:24:00Z"/>
          <w:szCs w:val="28"/>
        </w:rPr>
      </w:pPr>
    </w:p>
    <w:p w14:paraId="18880516" w14:textId="77777777" w:rsidR="00ED23C7" w:rsidRDefault="00ED23C7" w:rsidP="00ED23C7">
      <w:pPr>
        <w:ind w:right="-810"/>
        <w:jc w:val="both"/>
        <w:rPr>
          <w:rFonts w:ascii="Lucida Sans Unicode" w:hAnsi="Lucida Sans Unicode" w:cs="Lucida Sans Unicode"/>
          <w:b/>
          <w:sz w:val="32"/>
          <w:szCs w:val="32"/>
        </w:rPr>
      </w:pPr>
    </w:p>
    <w:p w14:paraId="2C3ED0A2" w14:textId="75833637" w:rsidR="00ED23C7" w:rsidRPr="00ED23C7" w:rsidDel="00AE47D4" w:rsidRDefault="00ED23C7">
      <w:pPr>
        <w:pStyle w:val="Heading2"/>
        <w:rPr>
          <w:del w:id="82" w:author="library" w:date="2016-04-21T17:24:00Z"/>
        </w:rPr>
      </w:pPr>
      <w:r w:rsidRPr="00ED23C7">
        <w:t xml:space="preserve">Section title </w:t>
      </w:r>
    </w:p>
    <w:p w14:paraId="48B4AC23" w14:textId="13E533A6" w:rsidR="00ED23C7" w:rsidDel="00AE47D4" w:rsidRDefault="00ED23C7">
      <w:pPr>
        <w:pStyle w:val="Heading2"/>
        <w:rPr>
          <w:del w:id="83" w:author="library" w:date="2016-04-21T17:25:00Z"/>
        </w:rPr>
        <w:pPrChange w:id="84" w:author="library" w:date="2016-04-21T17:25:00Z">
          <w:pPr>
            <w:ind w:right="-810"/>
            <w:jc w:val="both"/>
          </w:pPr>
        </w:pPrChange>
      </w:pPr>
    </w:p>
    <w:p w14:paraId="40BFD216" w14:textId="77777777" w:rsidR="00ED23C7" w:rsidRDefault="00ED23C7">
      <w:pPr>
        <w:pStyle w:val="Heading2"/>
        <w:rPr>
          <w:rFonts w:ascii="Adobe Caslon Pro" w:hAnsi="Adobe Caslon Pro"/>
          <w:szCs w:val="28"/>
        </w:rPr>
        <w:pPrChange w:id="85" w:author="library" w:date="2016-04-21T17:25:00Z">
          <w:pPr>
            <w:ind w:right="-810"/>
            <w:jc w:val="both"/>
          </w:pPr>
        </w:pPrChange>
      </w:pPr>
    </w:p>
    <w:p w14:paraId="7930C469" w14:textId="77777777" w:rsidR="00ED23C7" w:rsidRPr="00C37CD1" w:rsidRDefault="00ED23C7" w:rsidP="00ED23C7">
      <w:pPr>
        <w:ind w:right="-81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 xml:space="preserve">Duis </w:t>
      </w:r>
      <w:r w:rsidRPr="00C37CD1">
        <w:rPr>
          <w:szCs w:val="28"/>
        </w:rPr>
        <w:lastRenderedPageBreak/>
        <w:t>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</w:t>
      </w:r>
    </w:p>
    <w:p w14:paraId="5EEBD645" w14:textId="77777777" w:rsidR="00ED23C7" w:rsidRPr="00C37CD1" w:rsidRDefault="00ED23C7" w:rsidP="00ED23C7">
      <w:pPr>
        <w:ind w:right="-810" w:firstLine="72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</w:p>
    <w:p w14:paraId="51BC0A9F" w14:textId="77777777" w:rsidR="00ED23C7" w:rsidDel="00AE47D4" w:rsidRDefault="00ED23C7" w:rsidP="00ED23C7">
      <w:pPr>
        <w:ind w:right="-810" w:firstLine="720"/>
        <w:jc w:val="both"/>
        <w:rPr>
          <w:del w:id="86" w:author="library" w:date="2016-04-21T17:25:00Z"/>
          <w:rFonts w:ascii="Adobe Caslon Pro" w:hAnsi="Adobe Caslon Pro"/>
          <w:szCs w:val="28"/>
        </w:rPr>
      </w:pPr>
    </w:p>
    <w:p w14:paraId="35F04FAD" w14:textId="77777777" w:rsidR="00ED23C7" w:rsidRDefault="00ED23C7" w:rsidP="002F371F">
      <w:pPr>
        <w:ind w:right="-810"/>
        <w:jc w:val="both"/>
        <w:rPr>
          <w:rFonts w:ascii="Adobe Caslon Pro" w:hAnsi="Adobe Caslon Pro"/>
          <w:szCs w:val="28"/>
        </w:rPr>
      </w:pPr>
    </w:p>
    <w:p w14:paraId="6E7428AD" w14:textId="77777777" w:rsidR="00ED23C7" w:rsidRPr="00ED23C7" w:rsidDel="00AE47D4" w:rsidRDefault="00ED23C7" w:rsidP="00D11D2B">
      <w:pPr>
        <w:pStyle w:val="Heading2"/>
        <w:rPr>
          <w:del w:id="87" w:author="library" w:date="2016-04-21T17:25:00Z"/>
        </w:rPr>
      </w:pPr>
      <w:r w:rsidRPr="00ED23C7">
        <w:t>Section title</w:t>
      </w:r>
      <w:del w:id="88" w:author="library" w:date="2016-04-21T17:25:00Z">
        <w:r w:rsidRPr="00ED23C7" w:rsidDel="00AE47D4">
          <w:delText xml:space="preserve"> </w:delText>
        </w:r>
      </w:del>
    </w:p>
    <w:p w14:paraId="794969CF" w14:textId="77777777" w:rsidR="00ED23C7" w:rsidRDefault="00ED23C7">
      <w:pPr>
        <w:pStyle w:val="Heading2"/>
        <w:pPrChange w:id="89" w:author="library" w:date="2016-04-21T17:25:00Z">
          <w:pPr>
            <w:ind w:right="-810"/>
            <w:jc w:val="both"/>
          </w:pPr>
        </w:pPrChange>
      </w:pPr>
    </w:p>
    <w:p w14:paraId="106D18DF" w14:textId="074EF0E9" w:rsidR="00ED23C7" w:rsidDel="00AE47D4" w:rsidRDefault="00ED23C7" w:rsidP="00ED23C7">
      <w:pPr>
        <w:ind w:right="-810"/>
        <w:jc w:val="both"/>
        <w:rPr>
          <w:del w:id="90" w:author="library" w:date="2016-04-21T17:25:00Z"/>
          <w:rFonts w:ascii="Adobe Caslon Pro" w:hAnsi="Adobe Caslon Pro"/>
          <w:szCs w:val="28"/>
        </w:rPr>
      </w:pPr>
    </w:p>
    <w:p w14:paraId="445FE16D" w14:textId="77777777" w:rsidR="00ED23C7" w:rsidRPr="00C37CD1" w:rsidRDefault="00ED23C7" w:rsidP="00ED23C7">
      <w:pPr>
        <w:ind w:right="-81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</w:t>
      </w:r>
      <w:r w:rsidRPr="00C37CD1">
        <w:rPr>
          <w:szCs w:val="28"/>
        </w:rPr>
        <w:lastRenderedPageBreak/>
        <w:t xml:space="preserve">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</w:t>
      </w:r>
    </w:p>
    <w:p w14:paraId="2D57F834" w14:textId="77777777" w:rsidR="00ED23C7" w:rsidRPr="00C37CD1" w:rsidRDefault="00ED23C7" w:rsidP="00ED23C7">
      <w:pPr>
        <w:ind w:right="-810" w:firstLine="72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</w:p>
    <w:p w14:paraId="5F2D787C" w14:textId="77777777" w:rsidR="00ED23C7" w:rsidRPr="00C37CD1" w:rsidDel="00AE47D4" w:rsidRDefault="00ED23C7" w:rsidP="00ED23C7">
      <w:pPr>
        <w:ind w:right="-810" w:firstLine="720"/>
        <w:jc w:val="both"/>
        <w:rPr>
          <w:del w:id="91" w:author="library" w:date="2016-04-21T17:25:00Z"/>
          <w:szCs w:val="28"/>
        </w:rPr>
      </w:pPr>
    </w:p>
    <w:p w14:paraId="22D9A20F" w14:textId="77777777" w:rsidR="00ED23C7" w:rsidDel="00AE47D4" w:rsidRDefault="00ED23C7" w:rsidP="00ED23C7">
      <w:pPr>
        <w:ind w:right="-810" w:firstLine="720"/>
        <w:jc w:val="both"/>
        <w:rPr>
          <w:del w:id="92" w:author="library" w:date="2016-04-21T17:25:00Z"/>
          <w:rFonts w:ascii="Adobe Caslon Pro" w:hAnsi="Adobe Caslon Pro"/>
          <w:szCs w:val="28"/>
        </w:rPr>
      </w:pPr>
    </w:p>
    <w:p w14:paraId="122AD1A6" w14:textId="77777777" w:rsidR="00ED23C7" w:rsidRDefault="00ED23C7">
      <w:pPr>
        <w:ind w:right="-810"/>
        <w:jc w:val="both"/>
        <w:rPr>
          <w:rFonts w:ascii="Adobe Caslon Pro" w:hAnsi="Adobe Caslon Pro"/>
          <w:szCs w:val="28"/>
        </w:rPr>
        <w:pPrChange w:id="93" w:author="library" w:date="2016-04-21T17:25:00Z">
          <w:pPr>
            <w:ind w:right="-810" w:firstLine="720"/>
            <w:jc w:val="both"/>
          </w:pPr>
        </w:pPrChange>
      </w:pPr>
    </w:p>
    <w:p w14:paraId="0FB989A0" w14:textId="77777777" w:rsidR="00ED23C7" w:rsidRPr="00ED23C7" w:rsidDel="00AE47D4" w:rsidRDefault="00ED23C7" w:rsidP="00D11D2B">
      <w:pPr>
        <w:pStyle w:val="Heading2"/>
        <w:rPr>
          <w:del w:id="94" w:author="library" w:date="2016-04-21T17:25:00Z"/>
        </w:rPr>
      </w:pPr>
      <w:r w:rsidRPr="00ED23C7">
        <w:t xml:space="preserve">Section title </w:t>
      </w:r>
    </w:p>
    <w:p w14:paraId="5BE17B11" w14:textId="77777777" w:rsidR="00ED23C7" w:rsidDel="00AE47D4" w:rsidRDefault="00ED23C7" w:rsidP="00ED23C7">
      <w:pPr>
        <w:ind w:right="-810"/>
        <w:jc w:val="both"/>
        <w:rPr>
          <w:del w:id="95" w:author="library" w:date="2016-04-21T17:25:00Z"/>
          <w:rFonts w:ascii="Adobe Caslon Pro" w:hAnsi="Adobe Caslon Pro"/>
          <w:szCs w:val="28"/>
        </w:rPr>
      </w:pPr>
    </w:p>
    <w:p w14:paraId="743B2100" w14:textId="77777777" w:rsidR="00ED23C7" w:rsidRDefault="00ED23C7">
      <w:pPr>
        <w:pStyle w:val="Heading2"/>
        <w:pPrChange w:id="96" w:author="library" w:date="2016-04-21T17:25:00Z">
          <w:pPr>
            <w:ind w:right="-810"/>
            <w:jc w:val="both"/>
          </w:pPr>
        </w:pPrChange>
      </w:pPr>
    </w:p>
    <w:p w14:paraId="1B6DF76F" w14:textId="77777777" w:rsidR="00ED23C7" w:rsidRPr="00C37CD1" w:rsidRDefault="00ED23C7" w:rsidP="00ED23C7">
      <w:pPr>
        <w:ind w:right="-81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 xml:space="preserve">Vestibulum </w:t>
      </w:r>
      <w:r w:rsidRPr="00C37CD1">
        <w:rPr>
          <w:szCs w:val="28"/>
        </w:rPr>
        <w:lastRenderedPageBreak/>
        <w:t>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</w:t>
      </w:r>
    </w:p>
    <w:p w14:paraId="64BA2FAB" w14:textId="77777777" w:rsidR="00ED23C7" w:rsidDel="00AE47D4" w:rsidRDefault="00ED23C7">
      <w:pPr>
        <w:ind w:right="-810" w:firstLine="720"/>
        <w:jc w:val="both"/>
        <w:rPr>
          <w:del w:id="97" w:author="library" w:date="2016-04-21T17:25:00Z"/>
          <w:rFonts w:ascii="Lucida Sans Unicode" w:hAnsi="Lucida Sans Unicode" w:cs="Lucida Sans Unicode"/>
          <w:b/>
          <w:sz w:val="32"/>
          <w:szCs w:val="32"/>
        </w:rPr>
        <w:pPrChange w:id="98" w:author="library" w:date="2016-04-21T17:25:00Z">
          <w:pPr>
            <w:ind w:right="-810"/>
            <w:jc w:val="both"/>
          </w:pPr>
        </w:pPrChange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</w:p>
    <w:p w14:paraId="7A7CC906" w14:textId="77777777" w:rsidR="00AE47D4" w:rsidRPr="00C37CD1" w:rsidRDefault="00AE47D4" w:rsidP="00ED23C7">
      <w:pPr>
        <w:ind w:right="-810" w:firstLine="720"/>
        <w:jc w:val="both"/>
        <w:rPr>
          <w:ins w:id="99" w:author="library" w:date="2016-04-21T17:25:00Z"/>
          <w:szCs w:val="28"/>
        </w:rPr>
      </w:pPr>
    </w:p>
    <w:p w14:paraId="19EB7694" w14:textId="77777777" w:rsidR="00ED23C7" w:rsidRPr="00C37CD1" w:rsidDel="00AE47D4" w:rsidRDefault="00ED23C7" w:rsidP="00ED23C7">
      <w:pPr>
        <w:ind w:right="-810"/>
        <w:jc w:val="both"/>
        <w:rPr>
          <w:del w:id="100" w:author="library" w:date="2016-04-21T17:25:00Z"/>
          <w:szCs w:val="28"/>
        </w:rPr>
      </w:pPr>
    </w:p>
    <w:p w14:paraId="1E020708" w14:textId="77777777" w:rsidR="00A219A8" w:rsidRDefault="00A219A8">
      <w:pPr>
        <w:ind w:right="-810" w:firstLine="720"/>
        <w:jc w:val="both"/>
        <w:rPr>
          <w:rFonts w:ascii="Lucida Sans Unicode" w:hAnsi="Lucida Sans Unicode" w:cs="Lucida Sans Unicode"/>
          <w:b/>
          <w:sz w:val="32"/>
          <w:szCs w:val="32"/>
        </w:rPr>
        <w:pPrChange w:id="101" w:author="library" w:date="2016-04-21T17:25:00Z">
          <w:pPr>
            <w:ind w:right="-810"/>
            <w:jc w:val="both"/>
          </w:pPr>
        </w:pPrChange>
      </w:pPr>
    </w:p>
    <w:p w14:paraId="4739150A" w14:textId="77777777" w:rsidR="00A219A8" w:rsidRPr="00B7154B" w:rsidDel="00AE47D4" w:rsidRDefault="00A219A8" w:rsidP="00D11D2B">
      <w:pPr>
        <w:pStyle w:val="Heading2"/>
        <w:rPr>
          <w:del w:id="102" w:author="library" w:date="2016-04-21T17:25:00Z"/>
        </w:rPr>
      </w:pPr>
      <w:r w:rsidRPr="00B7154B">
        <w:t xml:space="preserve">Section title </w:t>
      </w:r>
    </w:p>
    <w:p w14:paraId="73E9034D" w14:textId="77777777" w:rsidR="00A219A8" w:rsidDel="00AE47D4" w:rsidRDefault="00A219A8" w:rsidP="00A219A8">
      <w:pPr>
        <w:ind w:right="-810"/>
        <w:jc w:val="both"/>
        <w:rPr>
          <w:del w:id="103" w:author="library" w:date="2016-04-21T17:25:00Z"/>
          <w:rFonts w:ascii="Adobe Caslon Pro" w:hAnsi="Adobe Caslon Pro"/>
          <w:szCs w:val="28"/>
        </w:rPr>
      </w:pPr>
    </w:p>
    <w:p w14:paraId="4D309A5B" w14:textId="77777777" w:rsidR="00A219A8" w:rsidRDefault="00A219A8">
      <w:pPr>
        <w:pStyle w:val="Heading2"/>
        <w:pPrChange w:id="104" w:author="library" w:date="2016-04-21T17:25:00Z">
          <w:pPr>
            <w:ind w:right="-810"/>
            <w:jc w:val="both"/>
          </w:pPr>
        </w:pPrChange>
      </w:pPr>
    </w:p>
    <w:p w14:paraId="5C9E78C9" w14:textId="77777777" w:rsidR="00A219A8" w:rsidRPr="00C37CD1" w:rsidRDefault="00A219A8" w:rsidP="00A219A8">
      <w:pPr>
        <w:ind w:right="-81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 xml:space="preserve">Class aptent taciti sociosqu ad litora torquent </w:t>
      </w:r>
      <w:r w:rsidRPr="00C37CD1">
        <w:rPr>
          <w:szCs w:val="28"/>
        </w:rPr>
        <w:lastRenderedPageBreak/>
        <w:t>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</w:t>
      </w:r>
    </w:p>
    <w:p w14:paraId="468CAE28" w14:textId="77777777" w:rsidR="00A219A8" w:rsidRDefault="00A219A8" w:rsidP="00A219A8">
      <w:pPr>
        <w:ind w:right="-810" w:firstLine="720"/>
        <w:jc w:val="both"/>
        <w:rPr>
          <w:szCs w:val="28"/>
        </w:rPr>
      </w:pPr>
      <w:r w:rsidRPr="00C37CD1">
        <w:rPr>
          <w:szCs w:val="28"/>
        </w:rPr>
        <w:t xml:space="preserve">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  <w:r w:rsidRPr="00C37CD1">
        <w:rPr>
          <w:szCs w:val="28"/>
        </w:rPr>
        <w:t xml:space="preserve">  Lorem ipsum </w:t>
      </w:r>
      <w:proofErr w:type="gramStart"/>
      <w:r w:rsidRPr="00C37CD1">
        <w:rPr>
          <w:szCs w:val="28"/>
        </w:rPr>
        <w:t>dolor sit</w:t>
      </w:r>
      <w:proofErr w:type="gramEnd"/>
      <w:r w:rsidRPr="00C37CD1">
        <w:rPr>
          <w:szCs w:val="28"/>
        </w:rPr>
        <w:t xml:space="preserve"> amet, consectetur adipiscing elit. Integer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odio. Praesent libero. Sed cursus ante dapibus diam. Sed nisi. Nulla quis </w:t>
      </w:r>
      <w:proofErr w:type="gramStart"/>
      <w:r w:rsidRPr="00C37CD1">
        <w:rPr>
          <w:szCs w:val="28"/>
        </w:rPr>
        <w:t>sem</w:t>
      </w:r>
      <w:proofErr w:type="gramEnd"/>
      <w:r w:rsidRPr="00C37CD1">
        <w:rPr>
          <w:szCs w:val="28"/>
        </w:rPr>
        <w:t xml:space="preserve"> at nibh elementum imperdiet. </w:t>
      </w:r>
      <w:proofErr w:type="gramStart"/>
      <w:r w:rsidRPr="00C37CD1">
        <w:rPr>
          <w:szCs w:val="28"/>
        </w:rPr>
        <w:t>Duis sagittis ipsum.</w:t>
      </w:r>
      <w:proofErr w:type="gramEnd"/>
      <w:r w:rsidRPr="00C37CD1">
        <w:rPr>
          <w:szCs w:val="28"/>
        </w:rPr>
        <w:t xml:space="preserve"> Praesent mauris. Fusce </w:t>
      </w:r>
      <w:proofErr w:type="gramStart"/>
      <w:r w:rsidRPr="00C37CD1">
        <w:rPr>
          <w:szCs w:val="28"/>
        </w:rPr>
        <w:t>nec</w:t>
      </w:r>
      <w:proofErr w:type="gramEnd"/>
      <w:r w:rsidRPr="00C37CD1">
        <w:rPr>
          <w:szCs w:val="28"/>
        </w:rPr>
        <w:t xml:space="preserve"> tellus sed augue semper porta. Mauris </w:t>
      </w:r>
      <w:proofErr w:type="gramStart"/>
      <w:r w:rsidRPr="00C37CD1">
        <w:rPr>
          <w:szCs w:val="28"/>
        </w:rPr>
        <w:t>massa</w:t>
      </w:r>
      <w:proofErr w:type="gramEnd"/>
      <w:r w:rsidRPr="00C37CD1">
        <w:rPr>
          <w:szCs w:val="28"/>
        </w:rPr>
        <w:t xml:space="preserve">. </w:t>
      </w:r>
      <w:proofErr w:type="gramStart"/>
      <w:r w:rsidRPr="00C37CD1">
        <w:rPr>
          <w:szCs w:val="28"/>
        </w:rPr>
        <w:t>Vestibulum lacinia arcu eget nulla.</w:t>
      </w:r>
      <w:proofErr w:type="gramEnd"/>
      <w:r w:rsidRPr="00C37CD1">
        <w:rPr>
          <w:szCs w:val="28"/>
        </w:rPr>
        <w:t xml:space="preserve"> </w:t>
      </w:r>
      <w:proofErr w:type="gramStart"/>
      <w:r w:rsidRPr="00C37CD1">
        <w:rPr>
          <w:szCs w:val="28"/>
        </w:rPr>
        <w:t>Class aptent taciti sociosqu ad litora torquent per conubia nostra, per inceptos himenaeos.</w:t>
      </w:r>
      <w:proofErr w:type="gramEnd"/>
    </w:p>
    <w:p w14:paraId="41CF8790" w14:textId="77777777" w:rsidR="008A1CD2" w:rsidRPr="00C37CD1" w:rsidRDefault="008A1CD2" w:rsidP="00A219A8">
      <w:pPr>
        <w:ind w:right="-810" w:firstLine="720"/>
        <w:jc w:val="both"/>
        <w:rPr>
          <w:szCs w:val="28"/>
        </w:rPr>
      </w:pPr>
    </w:p>
    <w:p w14:paraId="46FA6F2E" w14:textId="77777777" w:rsidR="00A219A8" w:rsidDel="00AE47D4" w:rsidRDefault="00A219A8" w:rsidP="00A219A8">
      <w:pPr>
        <w:ind w:right="-810"/>
        <w:jc w:val="both"/>
        <w:rPr>
          <w:del w:id="105" w:author="library" w:date="2016-04-21T17:26:00Z"/>
          <w:rFonts w:ascii="Adobe Caslon Pro" w:hAnsi="Adobe Caslon Pro"/>
          <w:szCs w:val="28"/>
        </w:rPr>
      </w:pPr>
    </w:p>
    <w:p w14:paraId="543D6A1F" w14:textId="531D1063" w:rsidR="00A219A8" w:rsidRPr="001268D2" w:rsidDel="00AE47D4" w:rsidRDefault="00A219A8">
      <w:pPr>
        <w:pStyle w:val="Heading2"/>
        <w:rPr>
          <w:del w:id="106" w:author="library" w:date="2016-04-21T17:26:00Z"/>
          <w:rFonts w:ascii="Apple Chancery" w:hAnsi="Apple Chancery" w:cs="Apple Chancery"/>
        </w:rPr>
        <w:pPrChange w:id="107" w:author="Jeri Wieringa" w:date="2016-04-21T16:26:00Z">
          <w:pPr>
            <w:ind w:right="-810"/>
            <w:jc w:val="both"/>
          </w:pPr>
        </w:pPrChange>
      </w:pPr>
      <w:r w:rsidRPr="001268D2">
        <w:rPr>
          <w:rFonts w:ascii="Apple Chancery" w:hAnsi="Apple Chancery" w:cs="Apple Chancery"/>
        </w:rPr>
        <w:t xml:space="preserve">Notes </w:t>
      </w:r>
    </w:p>
    <w:p w14:paraId="1170D63B" w14:textId="77777777" w:rsidR="00A219A8" w:rsidRDefault="00A219A8">
      <w:pPr>
        <w:pStyle w:val="Heading2"/>
        <w:pPrChange w:id="108" w:author="library" w:date="2016-04-21T17:26:00Z">
          <w:pPr>
            <w:ind w:right="-810"/>
            <w:jc w:val="both"/>
          </w:pPr>
        </w:pPrChange>
      </w:pPr>
    </w:p>
    <w:p w14:paraId="1D0A79BD" w14:textId="009F5013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7ACF9841" w14:textId="0910EE07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lastRenderedPageBreak/>
        <w:t>Class aptent taciti sociosqu ad litora torquent per conubia nostra</w:t>
      </w:r>
    </w:p>
    <w:p w14:paraId="69883DA9" w14:textId="2AB2624C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1871D8A6" w14:textId="62912661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757A3B6A" w14:textId="6D464C17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3CE1EE7D" w14:textId="42870D0C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520C64D1" w14:textId="40848F80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3881F8B8" w14:textId="6D2F6ECD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4FBAA502" w14:textId="4659255A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>Class aptent taciti sociosqu ad litora torquent per conubia nostra</w:t>
      </w:r>
    </w:p>
    <w:p w14:paraId="64FACF8D" w14:textId="67B09EBD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 xml:space="preserve"> Class aptent taciti sociosqu ad litora torquent per conubia nostra</w:t>
      </w:r>
    </w:p>
    <w:p w14:paraId="2E80E680" w14:textId="7E80CD6F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 xml:space="preserve"> Class aptent taciti sociosqu ad litora torquent per conubia nostra</w:t>
      </w:r>
    </w:p>
    <w:p w14:paraId="7AF2BBAD" w14:textId="2E562472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 xml:space="preserve"> Class aptent taciti sociosqu ad litora torquent per conubia nostra</w:t>
      </w:r>
    </w:p>
    <w:p w14:paraId="39C0EC7A" w14:textId="6CA85925" w:rsidR="00A219A8" w:rsidRPr="00C37CD1" w:rsidRDefault="00A219A8" w:rsidP="00A219A8">
      <w:pPr>
        <w:pStyle w:val="ListParagraph"/>
        <w:numPr>
          <w:ilvl w:val="0"/>
          <w:numId w:val="1"/>
        </w:numPr>
        <w:ind w:right="-810"/>
        <w:jc w:val="both"/>
        <w:rPr>
          <w:rFonts w:cs="Apple Chancery"/>
          <w:b/>
        </w:rPr>
      </w:pPr>
      <w:r w:rsidRPr="00C37CD1">
        <w:rPr>
          <w:szCs w:val="28"/>
        </w:rPr>
        <w:t xml:space="preserve"> Class aptent taciti sociosqu ad litora torquent per conubia nostra</w:t>
      </w:r>
    </w:p>
    <w:p w14:paraId="7DC6AEF8" w14:textId="77777777" w:rsidR="00A219A8" w:rsidRPr="00C37CD1" w:rsidRDefault="00A219A8" w:rsidP="00A219A8">
      <w:pPr>
        <w:ind w:right="-810"/>
        <w:jc w:val="both"/>
        <w:rPr>
          <w:rFonts w:cs="Apple Chancery"/>
          <w:b/>
        </w:rPr>
      </w:pPr>
    </w:p>
    <w:p w14:paraId="27CE402E" w14:textId="77777777" w:rsidR="00A219A8" w:rsidRPr="00C37CD1" w:rsidRDefault="00A219A8" w:rsidP="00A219A8">
      <w:pPr>
        <w:ind w:right="-810"/>
        <w:jc w:val="both"/>
        <w:rPr>
          <w:rFonts w:cs="Apple Chancery"/>
          <w:b/>
        </w:rPr>
      </w:pPr>
    </w:p>
    <w:p w14:paraId="08E95E4A" w14:textId="77777777" w:rsidR="00A219A8" w:rsidRPr="00C37CD1" w:rsidRDefault="00A219A8" w:rsidP="00ED23C7">
      <w:pPr>
        <w:ind w:right="-810"/>
        <w:jc w:val="both"/>
        <w:rPr>
          <w:szCs w:val="28"/>
        </w:rPr>
      </w:pPr>
    </w:p>
    <w:p w14:paraId="354350CA" w14:textId="0DDA89CD" w:rsidR="00715826" w:rsidRPr="00C37CD1" w:rsidRDefault="00ED23C7" w:rsidP="00256DA9">
      <w:pPr>
        <w:ind w:right="-810"/>
        <w:jc w:val="both"/>
        <w:rPr>
          <w:szCs w:val="28"/>
        </w:rPr>
      </w:pPr>
      <w:r w:rsidRPr="00C37CD1">
        <w:rPr>
          <w:szCs w:val="28"/>
        </w:rPr>
        <w:tab/>
      </w:r>
    </w:p>
    <w:p w14:paraId="7BEA7C4C" w14:textId="6DAF7907" w:rsidR="00ED23C7" w:rsidRPr="00C37CD1" w:rsidDel="00B03CAA" w:rsidRDefault="00ED23C7" w:rsidP="00256DA9">
      <w:pPr>
        <w:ind w:right="-810"/>
        <w:jc w:val="both"/>
        <w:rPr>
          <w:del w:id="109" w:author="Jeri Wieringa" w:date="2016-04-21T16:26:00Z"/>
          <w:szCs w:val="28"/>
        </w:rPr>
      </w:pPr>
      <w:del w:id="110" w:author="Jeri Wieringa" w:date="2016-04-21T16:26:00Z">
        <w:r w:rsidRPr="00C37CD1" w:rsidDel="00B03CAA">
          <w:rPr>
            <w:szCs w:val="28"/>
          </w:rPr>
          <w:tab/>
        </w:r>
      </w:del>
    </w:p>
    <w:p w14:paraId="2119CE49" w14:textId="77777777" w:rsidR="00F85381" w:rsidRPr="00ED23C7" w:rsidDel="00B03CAA" w:rsidRDefault="00F85381" w:rsidP="00715826">
      <w:pPr>
        <w:ind w:left="720"/>
        <w:jc w:val="both"/>
        <w:rPr>
          <w:del w:id="111" w:author="Jeri Wieringa" w:date="2016-04-21T16:26:00Z"/>
          <w:rFonts w:ascii="Adobe Caslon Pro" w:hAnsi="Adobe Caslon Pro"/>
          <w:szCs w:val="28"/>
        </w:rPr>
      </w:pPr>
    </w:p>
    <w:p w14:paraId="760B8AC7" w14:textId="77777777" w:rsidR="00F85381" w:rsidRPr="00ED23C7" w:rsidDel="00B03CAA" w:rsidRDefault="00F85381" w:rsidP="00715826">
      <w:pPr>
        <w:ind w:left="720"/>
        <w:jc w:val="both"/>
        <w:rPr>
          <w:del w:id="112" w:author="Jeri Wieringa" w:date="2016-04-21T16:26:00Z"/>
          <w:rFonts w:ascii="Adobe Caslon Pro" w:hAnsi="Adobe Caslon Pro"/>
          <w:szCs w:val="28"/>
        </w:rPr>
      </w:pPr>
    </w:p>
    <w:p w14:paraId="33D7E057" w14:textId="77777777" w:rsidR="00F85381" w:rsidRPr="00ED23C7" w:rsidDel="00B03CAA" w:rsidRDefault="00F85381" w:rsidP="00715826">
      <w:pPr>
        <w:ind w:left="720"/>
        <w:jc w:val="both"/>
        <w:rPr>
          <w:del w:id="113" w:author="Jeri Wieringa" w:date="2016-04-21T16:26:00Z"/>
          <w:rFonts w:ascii="Adobe Caslon Pro" w:hAnsi="Adobe Caslon Pro"/>
          <w:szCs w:val="28"/>
        </w:rPr>
      </w:pPr>
    </w:p>
    <w:p w14:paraId="7BC640BE" w14:textId="77777777" w:rsidR="00F85381" w:rsidRPr="00ED23C7" w:rsidDel="00B03CAA" w:rsidRDefault="00F85381" w:rsidP="00715826">
      <w:pPr>
        <w:ind w:left="720"/>
        <w:jc w:val="both"/>
        <w:rPr>
          <w:del w:id="114" w:author="Jeri Wieringa" w:date="2016-04-21T16:26:00Z"/>
          <w:rFonts w:ascii="Adobe Caslon Pro" w:hAnsi="Adobe Caslon Pro"/>
          <w:szCs w:val="28"/>
        </w:rPr>
      </w:pPr>
    </w:p>
    <w:p w14:paraId="7FAEC2BD" w14:textId="77777777" w:rsidR="00F85381" w:rsidRPr="00ED23C7" w:rsidDel="00B03CAA" w:rsidRDefault="00F85381" w:rsidP="00715826">
      <w:pPr>
        <w:ind w:left="720"/>
        <w:jc w:val="both"/>
        <w:rPr>
          <w:del w:id="115" w:author="Jeri Wieringa" w:date="2016-04-21T16:26:00Z"/>
          <w:rFonts w:ascii="Adobe Caslon Pro" w:hAnsi="Adobe Caslon Pro"/>
          <w:szCs w:val="28"/>
        </w:rPr>
      </w:pPr>
    </w:p>
    <w:p w14:paraId="6E71C777" w14:textId="77777777" w:rsidR="00F85381" w:rsidRPr="00ED23C7" w:rsidDel="00B03CAA" w:rsidRDefault="00F85381" w:rsidP="00715826">
      <w:pPr>
        <w:ind w:left="720"/>
        <w:jc w:val="both"/>
        <w:rPr>
          <w:del w:id="116" w:author="Jeri Wieringa" w:date="2016-04-21T16:26:00Z"/>
          <w:rFonts w:ascii="Adobe Caslon Pro" w:hAnsi="Adobe Caslon Pro"/>
          <w:szCs w:val="28"/>
        </w:rPr>
      </w:pPr>
    </w:p>
    <w:p w14:paraId="1DFE1559" w14:textId="77777777" w:rsidR="00F85381" w:rsidRPr="00ED23C7" w:rsidDel="00B03CAA" w:rsidRDefault="00F85381" w:rsidP="00715826">
      <w:pPr>
        <w:ind w:left="720"/>
        <w:jc w:val="both"/>
        <w:rPr>
          <w:del w:id="117" w:author="Jeri Wieringa" w:date="2016-04-21T16:26:00Z"/>
          <w:rFonts w:ascii="Adobe Caslon Pro" w:hAnsi="Adobe Caslon Pro"/>
          <w:szCs w:val="28"/>
        </w:rPr>
      </w:pPr>
    </w:p>
    <w:p w14:paraId="3785A736" w14:textId="77777777" w:rsidR="00F85381" w:rsidRPr="00ED23C7" w:rsidDel="00B03CAA" w:rsidRDefault="00F85381" w:rsidP="00715826">
      <w:pPr>
        <w:ind w:left="720"/>
        <w:jc w:val="both"/>
        <w:rPr>
          <w:del w:id="118" w:author="Jeri Wieringa" w:date="2016-04-21T16:26:00Z"/>
          <w:rFonts w:ascii="Adobe Caslon Pro" w:hAnsi="Adobe Caslon Pro"/>
          <w:szCs w:val="28"/>
        </w:rPr>
      </w:pPr>
    </w:p>
    <w:p w14:paraId="1D6C9F15" w14:textId="77777777" w:rsidR="00F85381" w:rsidRPr="00ED23C7" w:rsidDel="00B03CAA" w:rsidRDefault="00F85381" w:rsidP="00715826">
      <w:pPr>
        <w:ind w:left="720"/>
        <w:jc w:val="both"/>
        <w:rPr>
          <w:del w:id="119" w:author="Jeri Wieringa" w:date="2016-04-21T16:26:00Z"/>
          <w:rFonts w:ascii="Adobe Caslon Pro" w:hAnsi="Adobe Caslon Pro"/>
          <w:szCs w:val="28"/>
        </w:rPr>
      </w:pPr>
    </w:p>
    <w:p w14:paraId="6B1FA1A6" w14:textId="77777777" w:rsidR="00F85381" w:rsidRPr="00ED23C7" w:rsidDel="00B03CAA" w:rsidRDefault="00F85381" w:rsidP="00715826">
      <w:pPr>
        <w:ind w:left="720"/>
        <w:jc w:val="both"/>
        <w:rPr>
          <w:del w:id="120" w:author="Jeri Wieringa" w:date="2016-04-21T16:26:00Z"/>
          <w:rFonts w:ascii="Adobe Caslon Pro" w:hAnsi="Adobe Caslon Pro"/>
          <w:szCs w:val="28"/>
        </w:rPr>
      </w:pPr>
    </w:p>
    <w:p w14:paraId="37893FE9" w14:textId="77777777" w:rsidR="00F85381" w:rsidRPr="00ED23C7" w:rsidDel="00B03CAA" w:rsidRDefault="00F85381" w:rsidP="00715826">
      <w:pPr>
        <w:ind w:left="720"/>
        <w:jc w:val="both"/>
        <w:rPr>
          <w:del w:id="121" w:author="Jeri Wieringa" w:date="2016-04-21T16:26:00Z"/>
          <w:rFonts w:ascii="Adobe Caslon Pro" w:hAnsi="Adobe Caslon Pro"/>
          <w:szCs w:val="28"/>
        </w:rPr>
      </w:pPr>
    </w:p>
    <w:p w14:paraId="2765A8FC" w14:textId="77777777" w:rsidR="00F85381" w:rsidRPr="00ED23C7" w:rsidDel="00B03CAA" w:rsidRDefault="00F85381" w:rsidP="00715826">
      <w:pPr>
        <w:ind w:left="720"/>
        <w:jc w:val="both"/>
        <w:rPr>
          <w:del w:id="122" w:author="Jeri Wieringa" w:date="2016-04-21T16:26:00Z"/>
          <w:rFonts w:ascii="Adobe Caslon Pro" w:hAnsi="Adobe Caslon Pro"/>
          <w:szCs w:val="28"/>
        </w:rPr>
      </w:pPr>
    </w:p>
    <w:p w14:paraId="02108F23" w14:textId="77777777" w:rsidR="00F85381" w:rsidRPr="00ED23C7" w:rsidDel="00B03CAA" w:rsidRDefault="00F85381" w:rsidP="00715826">
      <w:pPr>
        <w:ind w:left="720"/>
        <w:jc w:val="both"/>
        <w:rPr>
          <w:del w:id="123" w:author="Jeri Wieringa" w:date="2016-04-21T16:26:00Z"/>
          <w:rFonts w:ascii="Adobe Caslon Pro" w:hAnsi="Adobe Caslon Pro"/>
          <w:szCs w:val="28"/>
        </w:rPr>
      </w:pPr>
    </w:p>
    <w:p w14:paraId="504FDF0C" w14:textId="77777777" w:rsidR="00F85381" w:rsidRPr="00ED23C7" w:rsidDel="00B03CAA" w:rsidRDefault="00F85381" w:rsidP="00715826">
      <w:pPr>
        <w:ind w:left="720"/>
        <w:jc w:val="both"/>
        <w:rPr>
          <w:del w:id="124" w:author="Jeri Wieringa" w:date="2016-04-21T16:26:00Z"/>
          <w:rFonts w:ascii="Adobe Caslon Pro" w:hAnsi="Adobe Caslon Pro"/>
          <w:szCs w:val="28"/>
        </w:rPr>
      </w:pPr>
    </w:p>
    <w:p w14:paraId="232CA515" w14:textId="77777777" w:rsidR="00F85381" w:rsidRPr="00ED23C7" w:rsidDel="00B03CAA" w:rsidRDefault="00F85381" w:rsidP="00715826">
      <w:pPr>
        <w:ind w:left="720"/>
        <w:jc w:val="both"/>
        <w:rPr>
          <w:del w:id="125" w:author="Jeri Wieringa" w:date="2016-04-21T16:26:00Z"/>
          <w:rFonts w:ascii="Adobe Caslon Pro" w:hAnsi="Adobe Caslon Pro"/>
          <w:szCs w:val="28"/>
        </w:rPr>
      </w:pPr>
    </w:p>
    <w:p w14:paraId="02C5D952" w14:textId="77777777" w:rsidR="00F85381" w:rsidRPr="00ED23C7" w:rsidDel="00B03CAA" w:rsidRDefault="00F85381" w:rsidP="00715826">
      <w:pPr>
        <w:ind w:left="720"/>
        <w:jc w:val="both"/>
        <w:rPr>
          <w:del w:id="126" w:author="Jeri Wieringa" w:date="2016-04-21T16:26:00Z"/>
          <w:rFonts w:ascii="Adobe Caslon Pro" w:hAnsi="Adobe Caslon Pro"/>
          <w:szCs w:val="28"/>
        </w:rPr>
      </w:pPr>
    </w:p>
    <w:p w14:paraId="7B2EC539" w14:textId="77777777" w:rsidR="00F85381" w:rsidRPr="00ED23C7" w:rsidDel="00B03CAA" w:rsidRDefault="00F85381" w:rsidP="00715826">
      <w:pPr>
        <w:ind w:left="720"/>
        <w:jc w:val="both"/>
        <w:rPr>
          <w:del w:id="127" w:author="Jeri Wieringa" w:date="2016-04-21T16:26:00Z"/>
          <w:rFonts w:ascii="Adobe Caslon Pro" w:hAnsi="Adobe Caslon Pro"/>
          <w:szCs w:val="28"/>
        </w:rPr>
      </w:pPr>
    </w:p>
    <w:p w14:paraId="4C5122E1" w14:textId="77777777" w:rsidR="00F85381" w:rsidRPr="00ED23C7" w:rsidDel="00B03CAA" w:rsidRDefault="00F85381" w:rsidP="00715826">
      <w:pPr>
        <w:ind w:left="720"/>
        <w:jc w:val="both"/>
        <w:rPr>
          <w:del w:id="128" w:author="Jeri Wieringa" w:date="2016-04-21T16:26:00Z"/>
          <w:rFonts w:ascii="Adobe Caslon Pro" w:hAnsi="Adobe Caslon Pro"/>
          <w:szCs w:val="28"/>
        </w:rPr>
      </w:pPr>
    </w:p>
    <w:p w14:paraId="5FB3F65E" w14:textId="77777777" w:rsidR="00F85381" w:rsidRPr="00ED23C7" w:rsidDel="00B03CAA" w:rsidRDefault="00F85381" w:rsidP="00715826">
      <w:pPr>
        <w:ind w:left="720"/>
        <w:jc w:val="both"/>
        <w:rPr>
          <w:del w:id="129" w:author="Jeri Wieringa" w:date="2016-04-21T16:26:00Z"/>
          <w:rFonts w:ascii="Adobe Caslon Pro" w:hAnsi="Adobe Caslon Pro"/>
          <w:szCs w:val="28"/>
        </w:rPr>
      </w:pPr>
    </w:p>
    <w:p w14:paraId="15FF4BD1" w14:textId="77777777" w:rsidR="00F85381" w:rsidRPr="00ED23C7" w:rsidDel="00B03CAA" w:rsidRDefault="00F85381" w:rsidP="00715826">
      <w:pPr>
        <w:ind w:left="720"/>
        <w:jc w:val="both"/>
        <w:rPr>
          <w:del w:id="130" w:author="Jeri Wieringa" w:date="2016-04-21T16:26:00Z"/>
          <w:rFonts w:ascii="Adobe Caslon Pro" w:hAnsi="Adobe Caslon Pro"/>
          <w:szCs w:val="28"/>
        </w:rPr>
      </w:pPr>
    </w:p>
    <w:p w14:paraId="7E0C5854" w14:textId="77777777" w:rsidR="00F85381" w:rsidRPr="00ED23C7" w:rsidDel="00B03CAA" w:rsidRDefault="00F85381" w:rsidP="00715826">
      <w:pPr>
        <w:ind w:left="720"/>
        <w:jc w:val="both"/>
        <w:rPr>
          <w:del w:id="131" w:author="Jeri Wieringa" w:date="2016-04-21T16:26:00Z"/>
          <w:rFonts w:ascii="Adobe Caslon Pro" w:hAnsi="Adobe Caslon Pro"/>
          <w:szCs w:val="28"/>
        </w:rPr>
      </w:pPr>
    </w:p>
    <w:p w14:paraId="3AA592B1" w14:textId="77777777" w:rsidR="00F85381" w:rsidRPr="00ED23C7" w:rsidDel="00B03CAA" w:rsidRDefault="00F85381" w:rsidP="00715826">
      <w:pPr>
        <w:ind w:left="720"/>
        <w:jc w:val="both"/>
        <w:rPr>
          <w:del w:id="132" w:author="Jeri Wieringa" w:date="2016-04-21T16:26:00Z"/>
          <w:rFonts w:ascii="Adobe Caslon Pro" w:hAnsi="Adobe Caslon Pro"/>
          <w:szCs w:val="28"/>
        </w:rPr>
      </w:pPr>
    </w:p>
    <w:p w14:paraId="7CF953A8" w14:textId="77777777" w:rsidR="00F85381" w:rsidRPr="00ED23C7" w:rsidDel="00B03CAA" w:rsidRDefault="00F85381" w:rsidP="00715826">
      <w:pPr>
        <w:ind w:left="720"/>
        <w:jc w:val="both"/>
        <w:rPr>
          <w:del w:id="133" w:author="Jeri Wieringa" w:date="2016-04-21T16:26:00Z"/>
          <w:rFonts w:ascii="Adobe Caslon Pro" w:hAnsi="Adobe Caslon Pro"/>
          <w:szCs w:val="28"/>
        </w:rPr>
      </w:pPr>
    </w:p>
    <w:p w14:paraId="040B5F8D" w14:textId="77777777" w:rsidR="00F85381" w:rsidRPr="00ED23C7" w:rsidDel="00B03CAA" w:rsidRDefault="00F85381" w:rsidP="00715826">
      <w:pPr>
        <w:ind w:left="720"/>
        <w:jc w:val="both"/>
        <w:rPr>
          <w:del w:id="134" w:author="Jeri Wieringa" w:date="2016-04-21T16:26:00Z"/>
          <w:rFonts w:ascii="Adobe Caslon Pro" w:hAnsi="Adobe Caslon Pro"/>
          <w:szCs w:val="28"/>
        </w:rPr>
      </w:pPr>
    </w:p>
    <w:p w14:paraId="435D6017" w14:textId="77777777" w:rsidR="00F85381" w:rsidRPr="00ED23C7" w:rsidDel="00B03CAA" w:rsidRDefault="00F85381" w:rsidP="00715826">
      <w:pPr>
        <w:ind w:left="720"/>
        <w:jc w:val="both"/>
        <w:rPr>
          <w:del w:id="135" w:author="Jeri Wieringa" w:date="2016-04-21T16:26:00Z"/>
          <w:rFonts w:ascii="Adobe Caslon Pro" w:hAnsi="Adobe Caslon Pro"/>
          <w:szCs w:val="28"/>
        </w:rPr>
      </w:pPr>
    </w:p>
    <w:p w14:paraId="703C3136" w14:textId="77777777" w:rsidR="00F85381" w:rsidRPr="00ED23C7" w:rsidDel="00B03CAA" w:rsidRDefault="00F85381" w:rsidP="00715826">
      <w:pPr>
        <w:ind w:left="720"/>
        <w:jc w:val="both"/>
        <w:rPr>
          <w:del w:id="136" w:author="Jeri Wieringa" w:date="2016-04-21T16:26:00Z"/>
          <w:rFonts w:ascii="Adobe Caslon Pro" w:hAnsi="Adobe Caslon Pro"/>
          <w:szCs w:val="28"/>
        </w:rPr>
      </w:pPr>
    </w:p>
    <w:p w14:paraId="5038E32C" w14:textId="77777777" w:rsidR="00F85381" w:rsidRPr="00ED23C7" w:rsidDel="00B03CAA" w:rsidRDefault="00F85381" w:rsidP="00715826">
      <w:pPr>
        <w:ind w:left="720"/>
        <w:jc w:val="both"/>
        <w:rPr>
          <w:del w:id="137" w:author="Jeri Wieringa" w:date="2016-04-21T16:26:00Z"/>
          <w:rFonts w:ascii="Adobe Caslon Pro" w:hAnsi="Adobe Caslon Pro"/>
          <w:szCs w:val="28"/>
        </w:rPr>
      </w:pPr>
    </w:p>
    <w:p w14:paraId="316FE0E2" w14:textId="77777777" w:rsidR="00F85381" w:rsidDel="00B03CAA" w:rsidRDefault="00F85381" w:rsidP="00715826">
      <w:pPr>
        <w:ind w:left="720"/>
        <w:jc w:val="both"/>
        <w:rPr>
          <w:del w:id="138" w:author="Jeri Wieringa" w:date="2016-04-21T16:26:00Z"/>
          <w:rFonts w:ascii="Adobe Caslon Pro" w:hAnsi="Adobe Caslon Pro"/>
        </w:rPr>
      </w:pPr>
    </w:p>
    <w:p w14:paraId="2C130609" w14:textId="77777777" w:rsidR="00F85381" w:rsidDel="00B03CAA" w:rsidRDefault="00F85381" w:rsidP="00715826">
      <w:pPr>
        <w:ind w:left="720"/>
        <w:jc w:val="both"/>
        <w:rPr>
          <w:del w:id="139" w:author="Jeri Wieringa" w:date="2016-04-21T16:26:00Z"/>
          <w:rFonts w:ascii="Adobe Caslon Pro" w:hAnsi="Adobe Caslon Pro"/>
        </w:rPr>
      </w:pPr>
    </w:p>
    <w:p w14:paraId="70DB4921" w14:textId="77777777" w:rsidR="00F85381" w:rsidDel="00B03CAA" w:rsidRDefault="00F85381" w:rsidP="00715826">
      <w:pPr>
        <w:ind w:left="720"/>
        <w:jc w:val="both"/>
        <w:rPr>
          <w:del w:id="140" w:author="Jeri Wieringa" w:date="2016-04-21T16:26:00Z"/>
          <w:rFonts w:ascii="Adobe Caslon Pro" w:hAnsi="Adobe Caslon Pro"/>
        </w:rPr>
      </w:pPr>
    </w:p>
    <w:p w14:paraId="27916A3B" w14:textId="77777777" w:rsidR="00F85381" w:rsidDel="00B03CAA" w:rsidRDefault="00F85381" w:rsidP="00715826">
      <w:pPr>
        <w:ind w:left="720"/>
        <w:jc w:val="both"/>
        <w:rPr>
          <w:del w:id="141" w:author="Jeri Wieringa" w:date="2016-04-21T16:26:00Z"/>
          <w:rFonts w:ascii="Adobe Caslon Pro" w:hAnsi="Adobe Caslon Pro"/>
        </w:rPr>
      </w:pPr>
    </w:p>
    <w:p w14:paraId="10A51B00" w14:textId="77777777" w:rsidR="00F85381" w:rsidDel="00B03CAA" w:rsidRDefault="00F85381" w:rsidP="00715826">
      <w:pPr>
        <w:ind w:left="720"/>
        <w:jc w:val="both"/>
        <w:rPr>
          <w:del w:id="142" w:author="Jeri Wieringa" w:date="2016-04-21T16:26:00Z"/>
          <w:rFonts w:ascii="Adobe Caslon Pro" w:hAnsi="Adobe Caslon Pro"/>
        </w:rPr>
      </w:pPr>
    </w:p>
    <w:p w14:paraId="29098001" w14:textId="77777777" w:rsidR="00F85381" w:rsidDel="00B03CAA" w:rsidRDefault="00F85381" w:rsidP="00715826">
      <w:pPr>
        <w:ind w:left="720"/>
        <w:jc w:val="both"/>
        <w:rPr>
          <w:del w:id="143" w:author="Jeri Wieringa" w:date="2016-04-21T16:26:00Z"/>
          <w:rFonts w:ascii="Adobe Caslon Pro" w:hAnsi="Adobe Caslon Pro"/>
        </w:rPr>
      </w:pPr>
    </w:p>
    <w:p w14:paraId="6C807842" w14:textId="77777777" w:rsidR="00F85381" w:rsidDel="00B03CAA" w:rsidRDefault="00F85381" w:rsidP="00715826">
      <w:pPr>
        <w:ind w:left="720"/>
        <w:jc w:val="both"/>
        <w:rPr>
          <w:del w:id="144" w:author="Jeri Wieringa" w:date="2016-04-21T16:26:00Z"/>
          <w:rFonts w:ascii="Adobe Caslon Pro" w:hAnsi="Adobe Caslon Pro"/>
        </w:rPr>
      </w:pPr>
    </w:p>
    <w:p w14:paraId="17926A46" w14:textId="77777777" w:rsidR="00F85381" w:rsidDel="00B03CAA" w:rsidRDefault="00F85381" w:rsidP="00715826">
      <w:pPr>
        <w:ind w:left="720"/>
        <w:jc w:val="both"/>
        <w:rPr>
          <w:del w:id="145" w:author="Jeri Wieringa" w:date="2016-04-21T16:26:00Z"/>
          <w:rFonts w:ascii="Adobe Caslon Pro" w:hAnsi="Adobe Caslon Pro"/>
        </w:rPr>
      </w:pPr>
    </w:p>
    <w:p w14:paraId="6703C14A" w14:textId="77777777" w:rsidR="00F85381" w:rsidDel="00B03CAA" w:rsidRDefault="00F85381" w:rsidP="00715826">
      <w:pPr>
        <w:ind w:left="720"/>
        <w:jc w:val="both"/>
        <w:rPr>
          <w:del w:id="146" w:author="Jeri Wieringa" w:date="2016-04-21T16:26:00Z"/>
          <w:rFonts w:ascii="Adobe Caslon Pro" w:hAnsi="Adobe Caslon Pro"/>
        </w:rPr>
      </w:pPr>
    </w:p>
    <w:p w14:paraId="161B2720" w14:textId="77777777" w:rsidR="00F85381" w:rsidDel="00B03CAA" w:rsidRDefault="00F85381" w:rsidP="00715826">
      <w:pPr>
        <w:ind w:left="720"/>
        <w:jc w:val="both"/>
        <w:rPr>
          <w:del w:id="147" w:author="Jeri Wieringa" w:date="2016-04-21T16:26:00Z"/>
          <w:rFonts w:ascii="Adobe Caslon Pro" w:hAnsi="Adobe Caslon Pro"/>
        </w:rPr>
      </w:pPr>
    </w:p>
    <w:p w14:paraId="2AB8B80A" w14:textId="77777777" w:rsidR="00F85381" w:rsidDel="00B03CAA" w:rsidRDefault="00F85381" w:rsidP="00715826">
      <w:pPr>
        <w:ind w:left="720"/>
        <w:jc w:val="both"/>
        <w:rPr>
          <w:del w:id="148" w:author="Jeri Wieringa" w:date="2016-04-21T16:26:00Z"/>
          <w:rFonts w:ascii="Adobe Caslon Pro" w:hAnsi="Adobe Caslon Pro"/>
        </w:rPr>
      </w:pPr>
    </w:p>
    <w:p w14:paraId="0B792111" w14:textId="77777777" w:rsidR="00F85381" w:rsidRPr="003B17C9" w:rsidRDefault="00F85381">
      <w:pPr>
        <w:ind w:right="-810"/>
        <w:jc w:val="both"/>
        <w:rPr>
          <w:rFonts w:ascii="Adobe Caslon Pro" w:hAnsi="Adobe Caslon Pro"/>
        </w:rPr>
        <w:pPrChange w:id="149" w:author="Jeri Wieringa" w:date="2016-04-21T16:26:00Z">
          <w:pPr>
            <w:ind w:left="720"/>
            <w:jc w:val="both"/>
          </w:pPr>
        </w:pPrChange>
      </w:pPr>
    </w:p>
    <w:p w14:paraId="727F379C" w14:textId="77777777" w:rsidR="00715826" w:rsidRPr="003B17C9" w:rsidRDefault="00715826" w:rsidP="00715826">
      <w:pPr>
        <w:rPr>
          <w:rFonts w:ascii="Adobe Caslon Pro" w:hAnsi="Adobe Caslon Pro"/>
        </w:rPr>
      </w:pPr>
    </w:p>
    <w:p w14:paraId="158560E6" w14:textId="77777777" w:rsidR="00715826" w:rsidRPr="00715826" w:rsidRDefault="00715826" w:rsidP="00715826">
      <w:pPr>
        <w:tabs>
          <w:tab w:val="left" w:pos="720"/>
        </w:tabs>
        <w:ind w:right="720"/>
        <w:rPr>
          <w:rFonts w:ascii="Lucida Sans Unicode" w:hAnsi="Lucida Sans Unicode" w:cs="Lucida Sans Unicode"/>
          <w:sz w:val="32"/>
          <w:szCs w:val="32"/>
        </w:rPr>
      </w:pPr>
    </w:p>
    <w:p w14:paraId="38E30988" w14:textId="77777777" w:rsidR="00715826" w:rsidRDefault="00715826" w:rsidP="00715826">
      <w:pPr>
        <w:tabs>
          <w:tab w:val="left" w:pos="720"/>
        </w:tabs>
        <w:ind w:right="720"/>
        <w:rPr>
          <w:rFonts w:ascii="Apple Chancery" w:hAnsi="Apple Chancery" w:cs="Apple Chancery"/>
          <w:sz w:val="32"/>
          <w:szCs w:val="32"/>
        </w:rPr>
      </w:pPr>
      <w:r>
        <w:rPr>
          <w:rFonts w:ascii="Apple Chancery" w:hAnsi="Apple Chancery" w:cs="Apple Chancery"/>
          <w:sz w:val="32"/>
          <w:szCs w:val="32"/>
        </w:rPr>
        <w:tab/>
      </w:r>
    </w:p>
    <w:p w14:paraId="78F18629" w14:textId="77777777" w:rsidR="00715826" w:rsidRDefault="00715826" w:rsidP="00715826">
      <w:pPr>
        <w:tabs>
          <w:tab w:val="left" w:pos="720"/>
        </w:tabs>
        <w:ind w:right="720"/>
        <w:rPr>
          <w:rFonts w:ascii="Apple Chancery" w:hAnsi="Apple Chancery" w:cs="Apple Chancery"/>
          <w:sz w:val="32"/>
          <w:szCs w:val="32"/>
        </w:rPr>
      </w:pPr>
    </w:p>
    <w:p w14:paraId="3D87AA7C" w14:textId="5EBEFB31" w:rsidR="00715826" w:rsidRPr="00715826" w:rsidRDefault="00715826" w:rsidP="00715826">
      <w:pPr>
        <w:tabs>
          <w:tab w:val="left" w:pos="720"/>
        </w:tabs>
        <w:ind w:right="720"/>
        <w:rPr>
          <w:rFonts w:ascii="Apple Chancery" w:hAnsi="Apple Chancery" w:cs="Apple Chancery"/>
          <w:sz w:val="32"/>
          <w:szCs w:val="32"/>
        </w:rPr>
      </w:pPr>
    </w:p>
    <w:sectPr w:rsidR="00715826" w:rsidRPr="00715826" w:rsidSect="005A7A89">
      <w:footerReference w:type="first" r:id="rId21"/>
      <w:pgSz w:w="12240" w:h="15840"/>
      <w:pgMar w:top="1618" w:right="2610" w:bottom="1440" w:left="18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4848A" w14:textId="77777777" w:rsidR="00863FC6" w:rsidRDefault="00863FC6" w:rsidP="00715826">
      <w:r>
        <w:separator/>
      </w:r>
    </w:p>
  </w:endnote>
  <w:endnote w:type="continuationSeparator" w:id="0">
    <w:p w14:paraId="1B3A74C5" w14:textId="77777777" w:rsidR="00863FC6" w:rsidRDefault="00863FC6" w:rsidP="0071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13549" w14:textId="77777777" w:rsidR="00863FC6" w:rsidRDefault="00863FC6" w:rsidP="00F85381">
    <w:pPr>
      <w:pStyle w:val="Footer"/>
      <w:framePr w:w="518" w:h="285" w:hRule="exact" w:wrap="around" w:vAnchor="text" w:hAnchor="page" w:x="11341" w:y="-1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32C179B" w14:textId="308D708F" w:rsidR="00863FC6" w:rsidRPr="00341E4B" w:rsidDel="00B03CAA" w:rsidRDefault="00863FC6">
    <w:pPr>
      <w:pStyle w:val="Footer"/>
      <w:rPr>
        <w:del w:id="69" w:author="Jeri Wieringa" w:date="2016-04-21T16:28:00Z"/>
      </w:rPr>
      <w:pPrChange w:id="70" w:author="Jeri Wieringa" w:date="2016-04-21T16:27:00Z">
        <w:pPr>
          <w:pStyle w:val="Footer"/>
          <w:tabs>
            <w:tab w:val="left" w:pos="720"/>
          </w:tabs>
          <w:ind w:left="720" w:right="360"/>
          <w:jc w:val="both"/>
        </w:pPr>
      </w:pPrChange>
    </w:pPr>
    <w:del w:id="71" w:author="Jeri Wieringa" w:date="2016-04-21T16:28:00Z">
      <w:r w:rsidRPr="00341E4B" w:rsidDel="00B03CAA">
        <w:delText>© 2016 Author Name. This work is licensed under a Creative Commons Attribution 4.0 International License.</w:delText>
      </w:r>
      <w:r w:rsidDel="00B03CAA">
        <w:delText xml:space="preserve"> Journal ISSN: </w:delText>
      </w:r>
      <w:r w:rsidRPr="00026AC6" w:rsidDel="00B03CAA">
        <w:rPr>
          <w:b/>
        </w:rPr>
        <w:delText>(insert here).</w:delText>
      </w:r>
      <w:r w:rsidDel="00B03CAA">
        <w:delText xml:space="preserve"> Article DOI:  </w:delText>
      </w:r>
      <w:r w:rsidRPr="00026AC6" w:rsidDel="00B03CAA">
        <w:rPr>
          <w:b/>
        </w:rPr>
        <w:delText>(insert here)</w:delText>
      </w:r>
    </w:del>
  </w:p>
  <w:p w14:paraId="53461FE3" w14:textId="7A09ECB8" w:rsidR="00863FC6" w:rsidRDefault="00863FC6" w:rsidP="00D17BD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7BA27" w14:textId="77777777" w:rsidR="00863FC6" w:rsidRDefault="00863FC6" w:rsidP="00D17BD7">
    <w:pPr>
      <w:pStyle w:val="Footer"/>
      <w:framePr w:wrap="around" w:vAnchor="text" w:hAnchor="page" w:x="11341" w:y="9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3ED2BF4" w14:textId="41479AB4" w:rsidR="00863FC6" w:rsidRPr="00341E4B" w:rsidDel="00B03CAA" w:rsidRDefault="00863FC6">
    <w:pPr>
      <w:pStyle w:val="Footer"/>
      <w:tabs>
        <w:tab w:val="left" w:pos="720"/>
      </w:tabs>
      <w:ind w:left="720" w:right="360"/>
      <w:rPr>
        <w:del w:id="72" w:author="Jeri Wieringa" w:date="2016-04-21T16:28:00Z"/>
        <w:rFonts w:ascii="Adobe Caslon Pro" w:hAnsi="Adobe Caslon Pro"/>
      </w:rPr>
      <w:pPrChange w:id="73" w:author="Jeri Wieringa" w:date="2016-04-21T16:28:00Z">
        <w:pPr>
          <w:pStyle w:val="Footer"/>
          <w:tabs>
            <w:tab w:val="left" w:pos="720"/>
          </w:tabs>
          <w:ind w:left="720" w:right="360"/>
          <w:jc w:val="both"/>
        </w:pPr>
      </w:pPrChange>
    </w:pPr>
    <w:del w:id="74" w:author="Jeri Wieringa" w:date="2016-04-21T16:28:00Z">
      <w:r w:rsidRPr="00341E4B" w:rsidDel="00B03CAA">
        <w:rPr>
          <w:rFonts w:ascii="Adobe Caslon Pro" w:hAnsi="Adobe Caslon Pro"/>
        </w:rPr>
        <w:delText>© 2016 Author Name. This work is licensed under a Creative Commons Attribution 4.0 International License.</w:delText>
      </w:r>
      <w:r w:rsidDel="00B03CAA">
        <w:rPr>
          <w:rFonts w:ascii="Adobe Caslon Pro" w:hAnsi="Adobe Caslon Pro"/>
        </w:rPr>
        <w:delText xml:space="preserve"> Journal ISSN: </w:delText>
      </w:r>
      <w:r w:rsidRPr="00026AC6" w:rsidDel="00B03CAA">
        <w:rPr>
          <w:rFonts w:ascii="Adobe Caslon Pro" w:hAnsi="Adobe Caslon Pro"/>
          <w:b/>
        </w:rPr>
        <w:delText>(insert here).</w:delText>
      </w:r>
      <w:r w:rsidDel="00B03CAA">
        <w:rPr>
          <w:rFonts w:ascii="Adobe Caslon Pro" w:hAnsi="Adobe Caslon Pro"/>
        </w:rPr>
        <w:delText xml:space="preserve"> Article DOI:  </w:delText>
      </w:r>
      <w:r w:rsidRPr="00026AC6" w:rsidDel="00B03CAA">
        <w:rPr>
          <w:rFonts w:ascii="Adobe Caslon Pro" w:hAnsi="Adobe Caslon Pro"/>
          <w:b/>
        </w:rPr>
        <w:delText>(insert here)</w:delText>
      </w:r>
    </w:del>
  </w:p>
  <w:p w14:paraId="1CBC1BEA" w14:textId="77777777" w:rsidR="00863FC6" w:rsidRDefault="00863FC6">
    <w:pPr>
      <w:pStyle w:val="Footer"/>
      <w:pPrChange w:id="75" w:author="Jeri Wieringa" w:date="2016-04-21T16:28:00Z">
        <w:pPr>
          <w:pStyle w:val="Footer"/>
          <w:jc w:val="center"/>
        </w:pPr>
      </w:pPrChange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9FAB0" w14:textId="570F2B4B" w:rsidR="00863FC6" w:rsidRDefault="00863FC6">
    <w:pPr>
      <w:pStyle w:val="Footer"/>
      <w:rPr>
        <w:ins w:id="76" w:author="Jeri Wieringa" w:date="2016-04-21T16:29:00Z"/>
      </w:rPr>
      <w:pPrChange w:id="77" w:author="Jeri Wieringa" w:date="2016-04-21T16:28:00Z">
        <w:pPr>
          <w:pStyle w:val="Footer"/>
          <w:tabs>
            <w:tab w:val="left" w:pos="720"/>
          </w:tabs>
          <w:ind w:left="720" w:right="360"/>
          <w:jc w:val="both"/>
        </w:pPr>
      </w:pPrChange>
    </w:pPr>
    <w:r w:rsidRPr="00341E4B">
      <w:t>© 2016 Author Name. This work is licensed under a Creative Commons Attribution 4.0 International License.</w:t>
    </w:r>
    <w:r>
      <w:t xml:space="preserve"> </w:t>
    </w:r>
  </w:p>
  <w:p w14:paraId="29E68E8E" w14:textId="4952F36D" w:rsidR="00863FC6" w:rsidRPr="00341E4B" w:rsidRDefault="00863FC6">
    <w:pPr>
      <w:pStyle w:val="Footer"/>
      <w:pPrChange w:id="78" w:author="Jeri Wieringa" w:date="2016-04-21T16:28:00Z">
        <w:pPr>
          <w:pStyle w:val="Footer"/>
          <w:tabs>
            <w:tab w:val="left" w:pos="720"/>
          </w:tabs>
          <w:ind w:left="720" w:right="360"/>
          <w:jc w:val="both"/>
        </w:pPr>
      </w:pPrChange>
    </w:pPr>
    <w:r>
      <w:t xml:space="preserve">Journal ISSN: </w:t>
    </w:r>
    <w:r w:rsidRPr="00026AC6">
      <w:rPr>
        <w:b/>
      </w:rPr>
      <w:t>(insert here).</w:t>
    </w:r>
    <w:r>
      <w:t xml:space="preserve"> Article DOI:  </w:t>
    </w:r>
    <w:r w:rsidRPr="00026AC6">
      <w:rPr>
        <w:b/>
      </w:rPr>
      <w:t>(insert here)</w:t>
    </w:r>
  </w:p>
  <w:p w14:paraId="0CF794F6" w14:textId="77777777" w:rsidR="00863FC6" w:rsidRDefault="00863FC6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D83A3" w14:textId="77777777" w:rsidR="00863FC6" w:rsidRPr="009A07CA" w:rsidRDefault="00863FC6" w:rsidP="00997B2A">
    <w:pPr>
      <w:pStyle w:val="Footer"/>
      <w:framePr w:wrap="around" w:vAnchor="text" w:hAnchor="margin" w:xAlign="center" w:y="1"/>
      <w:rPr>
        <w:rStyle w:val="PageNumber"/>
        <w:rFonts w:ascii="Apple Chancery" w:hAnsi="Apple Chancery" w:cs="Apple Chancery"/>
      </w:rPr>
    </w:pPr>
    <w:r w:rsidRPr="009A07CA">
      <w:rPr>
        <w:rStyle w:val="PageNumber"/>
        <w:rFonts w:ascii="Apple Chancery" w:hAnsi="Apple Chancery" w:cs="Apple Chancery"/>
      </w:rPr>
      <w:fldChar w:fldCharType="begin"/>
    </w:r>
    <w:r w:rsidRPr="009A07CA">
      <w:rPr>
        <w:rStyle w:val="PageNumber"/>
        <w:rFonts w:ascii="Apple Chancery" w:hAnsi="Apple Chancery" w:cs="Apple Chancery"/>
      </w:rPr>
      <w:instrText xml:space="preserve">PAGE  </w:instrText>
    </w:r>
    <w:r w:rsidRPr="009A07CA">
      <w:rPr>
        <w:rStyle w:val="PageNumber"/>
        <w:rFonts w:ascii="Apple Chancery" w:hAnsi="Apple Chancery" w:cs="Apple Chancery"/>
      </w:rPr>
      <w:fldChar w:fldCharType="separate"/>
    </w:r>
    <w:r w:rsidR="00481555">
      <w:rPr>
        <w:rStyle w:val="PageNumber"/>
        <w:rFonts w:ascii="Apple Chancery" w:hAnsi="Apple Chancery" w:cs="Apple Chancery"/>
        <w:noProof/>
      </w:rPr>
      <w:t>2</w:t>
    </w:r>
    <w:r w:rsidRPr="009A07CA">
      <w:rPr>
        <w:rStyle w:val="PageNumber"/>
        <w:rFonts w:ascii="Apple Chancery" w:hAnsi="Apple Chancery" w:cs="Apple Chancery"/>
      </w:rPr>
      <w:fldChar w:fldCharType="end"/>
    </w:r>
  </w:p>
  <w:p w14:paraId="57FD4218" w14:textId="77777777" w:rsidR="00863FC6" w:rsidRDefault="00863FC6" w:rsidP="009A07CA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90D8" w14:textId="77777777" w:rsidR="00863FC6" w:rsidRDefault="00863FC6" w:rsidP="00997B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1555">
      <w:rPr>
        <w:rStyle w:val="PageNumber"/>
        <w:noProof/>
      </w:rPr>
      <w:t>7</w:t>
    </w:r>
    <w:r>
      <w:rPr>
        <w:rStyle w:val="PageNumber"/>
      </w:rPr>
      <w:fldChar w:fldCharType="end"/>
    </w:r>
  </w:p>
  <w:p w14:paraId="243CC27A" w14:textId="77777777" w:rsidR="00863FC6" w:rsidRDefault="00863FC6" w:rsidP="009A07CA">
    <w:pPr>
      <w:pStyle w:val="Footer"/>
      <w:ind w:right="360" w:firstLine="360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742B9" w14:textId="77777777" w:rsidR="00863FC6" w:rsidRDefault="00863FC6" w:rsidP="00965C6A">
    <w:pPr>
      <w:pStyle w:val="Footer"/>
      <w:spacing w:line="240" w:lineRule="auto"/>
      <w:ind w:left="720" w:right="360"/>
    </w:pPr>
  </w:p>
  <w:p w14:paraId="31779D62" w14:textId="77777777" w:rsidR="00863FC6" w:rsidRDefault="00863FC6" w:rsidP="00965C6A">
    <w:pPr>
      <w:pStyle w:val="Footer"/>
      <w:spacing w:line="240" w:lineRule="auto"/>
      <w:ind w:left="720" w:right="360"/>
    </w:pPr>
  </w:p>
  <w:p w14:paraId="4364E039" w14:textId="77777777" w:rsidR="00863FC6" w:rsidRPr="006D6672" w:rsidRDefault="00863FC6" w:rsidP="00965C6A">
    <w:pPr>
      <w:pStyle w:val="Footer"/>
      <w:spacing w:line="240" w:lineRule="auto"/>
      <w:ind w:left="720" w:right="360"/>
    </w:pPr>
    <w:r w:rsidRPr="006D6672">
      <w:t>© 2016 Author Name. This work is licensed under a Creative Commons Attribution 4.0 International License. Journal ISSN: (insert here). Article DOI:  (insert here)</w:t>
    </w:r>
  </w:p>
  <w:p w14:paraId="75A413C6" w14:textId="77777777" w:rsidR="00863FC6" w:rsidRDefault="00863FC6">
    <w:pPr>
      <w:pStyle w:val="Footer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33DA" w14:textId="77777777" w:rsidR="00863FC6" w:rsidRDefault="00863FC6" w:rsidP="00965C6A">
    <w:pPr>
      <w:pStyle w:val="Footer"/>
      <w:spacing w:line="240" w:lineRule="auto"/>
      <w:ind w:left="720" w:right="360"/>
    </w:pPr>
  </w:p>
  <w:p w14:paraId="426A2D01" w14:textId="77777777" w:rsidR="00863FC6" w:rsidRDefault="00863FC6" w:rsidP="005A7A89">
    <w:pPr>
      <w:pStyle w:val="Footer"/>
      <w:spacing w:line="240" w:lineRule="auto"/>
      <w:ind w:left="720" w:right="360"/>
      <w:jc w:val="center"/>
    </w:pPr>
  </w:p>
  <w:p w14:paraId="76BA84B3" w14:textId="77777777" w:rsidR="00863FC6" w:rsidRDefault="00863F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942AF" w14:textId="77777777" w:rsidR="00863FC6" w:rsidRDefault="00863FC6" w:rsidP="00715826">
      <w:r>
        <w:separator/>
      </w:r>
    </w:p>
  </w:footnote>
  <w:footnote w:type="continuationSeparator" w:id="0">
    <w:p w14:paraId="23D56D63" w14:textId="77777777" w:rsidR="00863FC6" w:rsidRDefault="00863FC6" w:rsidP="00715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BFFFC" w14:textId="4314B76B" w:rsidR="00863FC6" w:rsidRPr="00A16989" w:rsidRDefault="00863FC6" w:rsidP="00341D5C">
    <w:pPr>
      <w:pStyle w:val="Heading3"/>
    </w:pPr>
    <w:r w:rsidRPr="00A16989">
      <w:rPr>
        <w:rFonts w:ascii="Helvetica" w:hAnsi="Helvetica" w:cs="Helvetica"/>
        <w:noProof/>
        <w:sz w:val="24"/>
      </w:rPr>
      <w:drawing>
        <wp:anchor distT="0" distB="0" distL="114300" distR="114300" simplePos="0" relativeHeight="251661312" behindDoc="1" locked="0" layoutInCell="1" allowOverlap="1" wp14:anchorId="7BB63B71" wp14:editId="533CD83C">
          <wp:simplePos x="0" y="0"/>
          <wp:positionH relativeFrom="column">
            <wp:posOffset>4800600</wp:posOffset>
          </wp:positionH>
          <wp:positionV relativeFrom="paragraph">
            <wp:posOffset>-401320</wp:posOffset>
          </wp:positionV>
          <wp:extent cx="685800" cy="933102"/>
          <wp:effectExtent l="0" t="0" r="0" b="698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93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6989">
      <w:rPr>
        <w:sz w:val="24"/>
      </w:rPr>
      <w:t>Journal title, [volume #]</w:t>
    </w:r>
    <w:r w:rsidRPr="00A16989">
      <w:rPr>
        <w:sz w:val="24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CD326" w14:textId="2DE6550E" w:rsidR="00863FC6" w:rsidRPr="00C37CD1" w:rsidRDefault="00863FC6" w:rsidP="002F371F">
    <w:pPr>
      <w:pStyle w:val="Heading2"/>
      <w:ind w:right="-810"/>
      <w:jc w:val="right"/>
      <w:rPr>
        <w:rFonts w:ascii="Garamond" w:hAnsi="Garamond"/>
        <w:sz w:val="20"/>
        <w:szCs w:val="20"/>
      </w:rPr>
    </w:pPr>
    <w:r w:rsidRPr="00C37CD1">
      <w:rPr>
        <w:rFonts w:ascii="Garamond" w:hAnsi="Garamond" w:cs="Helvetica"/>
        <w:noProof/>
      </w:rPr>
      <w:drawing>
        <wp:anchor distT="0" distB="0" distL="114300" distR="114300" simplePos="0" relativeHeight="251663360" behindDoc="1" locked="0" layoutInCell="1" allowOverlap="1" wp14:anchorId="2C57CC20" wp14:editId="158740CE">
          <wp:simplePos x="0" y="0"/>
          <wp:positionH relativeFrom="column">
            <wp:posOffset>0</wp:posOffset>
          </wp:positionH>
          <wp:positionV relativeFrom="paragraph">
            <wp:posOffset>-401320</wp:posOffset>
          </wp:positionV>
          <wp:extent cx="685800" cy="932180"/>
          <wp:effectExtent l="0" t="0" r="0" b="762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932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D1">
      <w:rPr>
        <w:rFonts w:ascii="Garamond" w:hAnsi="Garamond" w:cs="Helvetica"/>
        <w:noProof/>
      </w:rPr>
      <w:tab/>
    </w:r>
    <w:r w:rsidRPr="00C37CD1">
      <w:rPr>
        <w:rFonts w:ascii="Garamond" w:hAnsi="Garamond" w:cs="Helvetica"/>
        <w:noProof/>
      </w:rPr>
      <w:tab/>
    </w:r>
    <w:r w:rsidRPr="00C37CD1">
      <w:rPr>
        <w:rFonts w:ascii="Garamond" w:hAnsi="Garamond" w:cs="Helvetica"/>
        <w:noProof/>
      </w:rPr>
      <w:tab/>
    </w:r>
    <w:r w:rsidRPr="00C37CD1">
      <w:rPr>
        <w:rFonts w:ascii="Garamond" w:hAnsi="Garamond" w:cs="Helvetica"/>
        <w:noProof/>
      </w:rPr>
      <w:tab/>
    </w:r>
    <w:r w:rsidRPr="00C37CD1">
      <w:rPr>
        <w:rFonts w:ascii="Garamond" w:hAnsi="Garamond"/>
        <w:sz w:val="20"/>
        <w:szCs w:val="20"/>
      </w:rPr>
      <w:t>AUTHOR: ARTICLE TITLE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73D98" w14:textId="78788B5F" w:rsidR="00863FC6" w:rsidRPr="00965C6A" w:rsidRDefault="00BD111D" w:rsidP="00DC4FBD">
    <w:pPr>
      <w:pStyle w:val="Header"/>
      <w:tabs>
        <w:tab w:val="clear" w:pos="4320"/>
        <w:tab w:val="clear" w:pos="8640"/>
        <w:tab w:val="left" w:pos="1510"/>
        <w:tab w:val="left" w:pos="2160"/>
        <w:tab w:val="left" w:pos="2880"/>
        <w:tab w:val="right" w:pos="7830"/>
      </w:tabs>
      <w:rPr>
        <w:sz w:val="24"/>
      </w:rPr>
    </w:pPr>
    <w:r>
      <w:rPr>
        <w:noProof/>
        <w:szCs w:val="28"/>
      </w:rPr>
      <w:drawing>
        <wp:anchor distT="0" distB="0" distL="114300" distR="114300" simplePos="0" relativeHeight="251665408" behindDoc="1" locked="0" layoutInCell="1" allowOverlap="1" wp14:anchorId="7EA76DA4" wp14:editId="15968D26">
          <wp:simplePos x="0" y="0"/>
          <wp:positionH relativeFrom="column">
            <wp:posOffset>4914900</wp:posOffset>
          </wp:positionH>
          <wp:positionV relativeFrom="paragraph">
            <wp:posOffset>-344170</wp:posOffset>
          </wp:positionV>
          <wp:extent cx="685800" cy="977265"/>
          <wp:effectExtent l="0" t="0" r="0" b="0"/>
          <wp:wrapNone/>
          <wp:docPr id="5" name="Picture 5" descr="Macintosh HD:Users:library:Downloads:plants-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ibrary:Downloads:plants-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5800" cy="977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3FC6" w:rsidRPr="00965C6A">
      <w:rPr>
        <w:rFonts w:ascii="Apple Chancery" w:hAnsi="Apple Chancery" w:cs="Apple Chancery"/>
        <w:sz w:val="24"/>
      </w:rPr>
      <w:t>Journal title</w:t>
    </w:r>
    <w:r w:rsidR="00863FC6" w:rsidRPr="00965C6A">
      <w:rPr>
        <w:sz w:val="24"/>
      </w:rPr>
      <w:t>, [volume #]</w:t>
    </w:r>
    <w:r w:rsidR="00863FC6" w:rsidRPr="00965C6A">
      <w:rPr>
        <w:sz w:val="24"/>
      </w:rPr>
      <w:tab/>
    </w:r>
    <w:r w:rsidR="00863FC6">
      <w:rPr>
        <w:sz w:val="24"/>
      </w:rP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B28C0" w14:textId="471F2787" w:rsidR="00863FC6" w:rsidRPr="00965C6A" w:rsidRDefault="00BD111D" w:rsidP="00965C6A">
    <w:pPr>
      <w:pStyle w:val="Header"/>
      <w:jc w:val="right"/>
      <w:rPr>
        <w:rFonts w:ascii="Bell MT" w:hAnsi="Bell MT" w:cs="Lucida Sans Unicode"/>
        <w:sz w:val="20"/>
        <w:szCs w:val="20"/>
      </w:rPr>
    </w:pPr>
    <w:r>
      <w:rPr>
        <w:noProof/>
        <w:szCs w:val="28"/>
      </w:rPr>
      <w:drawing>
        <wp:anchor distT="0" distB="0" distL="114300" distR="114300" simplePos="0" relativeHeight="251667456" behindDoc="1" locked="0" layoutInCell="1" allowOverlap="1" wp14:anchorId="113C44FB" wp14:editId="6D5BD9A6">
          <wp:simplePos x="0" y="0"/>
          <wp:positionH relativeFrom="column">
            <wp:posOffset>-228600</wp:posOffset>
          </wp:positionH>
          <wp:positionV relativeFrom="paragraph">
            <wp:posOffset>-344170</wp:posOffset>
          </wp:positionV>
          <wp:extent cx="685800" cy="977774"/>
          <wp:effectExtent l="0" t="0" r="0" b="0"/>
          <wp:wrapNone/>
          <wp:docPr id="7" name="Picture 7" descr="Macintosh HD:Users:library:Downloads:plants-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ibrary:Downloads:plants-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977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3FC6">
      <w:tab/>
    </w:r>
    <w:r w:rsidR="00863FC6">
      <w:tab/>
    </w:r>
    <w:r w:rsidR="00863FC6" w:rsidRPr="00965C6A">
      <w:rPr>
        <w:rFonts w:ascii="Bell MT" w:hAnsi="Bell MT" w:cs="Lucida Sans Unicode"/>
        <w:sz w:val="20"/>
        <w:szCs w:val="20"/>
      </w:rPr>
      <w:t xml:space="preserve">AUTHOR: ARTICLE TITLE  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5EAA" w14:textId="64177BEA" w:rsidR="00863FC6" w:rsidRDefault="00863FC6" w:rsidP="005A7A89">
    <w:pPr>
      <w:pStyle w:val="Header"/>
      <w:tabs>
        <w:tab w:val="clear" w:pos="8640"/>
        <w:tab w:val="right" w:pos="7830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2E3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2DC2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5CA4C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F855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4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08071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3E77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4E97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8DE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8FCA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56E2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F480653"/>
    <w:multiLevelType w:val="hybridMultilevel"/>
    <w:tmpl w:val="89646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26"/>
    <w:rsid w:val="00082E81"/>
    <w:rsid w:val="001268D2"/>
    <w:rsid w:val="00177D33"/>
    <w:rsid w:val="00254A89"/>
    <w:rsid w:val="00256DA9"/>
    <w:rsid w:val="002F371F"/>
    <w:rsid w:val="00315E60"/>
    <w:rsid w:val="00341D5C"/>
    <w:rsid w:val="003B3F72"/>
    <w:rsid w:val="00481555"/>
    <w:rsid w:val="005828E4"/>
    <w:rsid w:val="005A7A89"/>
    <w:rsid w:val="006E4C37"/>
    <w:rsid w:val="007001FF"/>
    <w:rsid w:val="00702364"/>
    <w:rsid w:val="00715076"/>
    <w:rsid w:val="00715826"/>
    <w:rsid w:val="00752892"/>
    <w:rsid w:val="00863FC6"/>
    <w:rsid w:val="008A1CD2"/>
    <w:rsid w:val="00901AFD"/>
    <w:rsid w:val="00957138"/>
    <w:rsid w:val="00965C6A"/>
    <w:rsid w:val="00997B2A"/>
    <w:rsid w:val="009A07CA"/>
    <w:rsid w:val="00A16989"/>
    <w:rsid w:val="00A219A8"/>
    <w:rsid w:val="00AE47D4"/>
    <w:rsid w:val="00B03CAA"/>
    <w:rsid w:val="00B30826"/>
    <w:rsid w:val="00B7154B"/>
    <w:rsid w:val="00BD111D"/>
    <w:rsid w:val="00C37CD1"/>
    <w:rsid w:val="00C925F8"/>
    <w:rsid w:val="00D018EE"/>
    <w:rsid w:val="00D11D2B"/>
    <w:rsid w:val="00D17BD7"/>
    <w:rsid w:val="00DB0A0B"/>
    <w:rsid w:val="00DC4FBD"/>
    <w:rsid w:val="00E81265"/>
    <w:rsid w:val="00ED23C7"/>
    <w:rsid w:val="00F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7AE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EE"/>
    <w:pPr>
      <w:spacing w:line="360" w:lineRule="auto"/>
      <w:pPrChange w:id="0" w:author="library" w:date="2016-04-21T17:15:00Z">
        <w:pPr/>
      </w:pPrChange>
    </w:pPr>
    <w:rPr>
      <w:rFonts w:ascii="Garamond" w:hAnsi="Garamond"/>
      <w:sz w:val="28"/>
      <w:rPrChange w:id="0" w:author="library" w:date="2016-04-21T17:15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AE47D4"/>
    <w:pPr>
      <w:keepNext/>
      <w:keepLines/>
      <w:spacing w:before="480"/>
      <w:outlineLvl w:val="0"/>
      <w:pPrChange w:id="1" w:author="library" w:date="2016-04-21T17:22:00Z">
        <w:pPr>
          <w:keepNext/>
          <w:keepLines/>
          <w:spacing w:before="480" w:line="360" w:lineRule="auto"/>
          <w:outlineLvl w:val="0"/>
        </w:pPr>
      </w:pPrChange>
    </w:pPr>
    <w:rPr>
      <w:rFonts w:ascii="Lucida Sans Unicode" w:eastAsiaTheme="majorEastAsia" w:hAnsi="Lucida Sans Unicode" w:cstheme="majorBidi"/>
      <w:b/>
      <w:bCs/>
      <w:sz w:val="48"/>
      <w:szCs w:val="32"/>
      <w:rPrChange w:id="1" w:author="library" w:date="2016-04-21T17:22:00Z">
        <w:rPr>
          <w:rFonts w:ascii="Lucida Sans Unicode" w:eastAsiaTheme="majorEastAsia" w:hAnsi="Lucida Sans Unicode" w:cstheme="majorBidi"/>
          <w:b/>
          <w:bCs/>
          <w:sz w:val="48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60"/>
    <w:pPr>
      <w:keepNext/>
      <w:keepLines/>
      <w:spacing w:before="200"/>
      <w:outlineLvl w:val="1"/>
    </w:pPr>
    <w:rPr>
      <w:rFonts w:ascii="Lucida Sans Unicode" w:eastAsiaTheme="majorEastAsia" w:hAnsi="Lucida Sans Unicode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89"/>
    <w:pPr>
      <w:keepNext/>
      <w:keepLines/>
      <w:spacing w:before="200"/>
      <w:outlineLvl w:val="2"/>
    </w:pPr>
    <w:rPr>
      <w:rFonts w:ascii="Apple Chancery" w:eastAsiaTheme="majorEastAsia" w:hAnsi="Apple Chancery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2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5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826"/>
  </w:style>
  <w:style w:type="paragraph" w:styleId="Footer">
    <w:name w:val="footer"/>
    <w:basedOn w:val="Normal"/>
    <w:link w:val="FooterChar"/>
    <w:uiPriority w:val="99"/>
    <w:unhideWhenUsed/>
    <w:rsid w:val="00B03CAA"/>
    <w:pPr>
      <w:tabs>
        <w:tab w:val="center" w:pos="4320"/>
        <w:tab w:val="right" w:pos="8640"/>
      </w:tabs>
      <w:pPrChange w:id="2" w:author="Jeri Wieringa" w:date="2016-04-21T16:27:00Z">
        <w:pPr>
          <w:tabs>
            <w:tab w:val="center" w:pos="4320"/>
            <w:tab w:val="right" w:pos="8640"/>
          </w:tabs>
        </w:pPr>
      </w:pPrChange>
    </w:pPr>
    <w:rPr>
      <w:rPrChange w:id="2" w:author="Jeri Wieringa" w:date="2016-04-21T16:27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FooterChar">
    <w:name w:val="Footer Char"/>
    <w:basedOn w:val="DefaultParagraphFont"/>
    <w:link w:val="Footer"/>
    <w:uiPriority w:val="99"/>
    <w:rsid w:val="00B03CAA"/>
    <w:rPr>
      <w:rFonts w:ascii="Garamond" w:hAnsi="Garamond"/>
    </w:rPr>
  </w:style>
  <w:style w:type="character" w:styleId="PageNumber">
    <w:name w:val="page number"/>
    <w:basedOn w:val="DefaultParagraphFont"/>
    <w:uiPriority w:val="99"/>
    <w:semiHidden/>
    <w:unhideWhenUsed/>
    <w:rsid w:val="00D17BD7"/>
  </w:style>
  <w:style w:type="table" w:styleId="LightShading-Accent1">
    <w:name w:val="Light Shading Accent 1"/>
    <w:basedOn w:val="TableNormal"/>
    <w:uiPriority w:val="60"/>
    <w:rsid w:val="00D17BD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21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7D4"/>
    <w:rPr>
      <w:rFonts w:ascii="Lucida Sans Unicode" w:eastAsiaTheme="majorEastAsia" w:hAnsi="Lucida Sans Unicode" w:cstheme="majorBidi"/>
      <w:b/>
      <w:bCs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D4"/>
    <w:pPr>
      <w:numPr>
        <w:ilvl w:val="1"/>
      </w:numPr>
      <w:pPrChange w:id="3" w:author="library" w:date="2016-04-21T17:22:00Z">
        <w:pPr>
          <w:numPr>
            <w:ilvl w:val="1"/>
          </w:numPr>
          <w:spacing w:line="360" w:lineRule="auto"/>
        </w:pPr>
      </w:pPrChange>
    </w:pPr>
    <w:rPr>
      <w:rFonts w:ascii="Lucida Sans Unicode" w:eastAsiaTheme="majorEastAsia" w:hAnsi="Lucida Sans Unicode" w:cstheme="majorBidi"/>
      <w:iCs/>
      <w:spacing w:val="15"/>
      <w:rPrChange w:id="3" w:author="library" w:date="2016-04-21T17:22:00Z">
        <w:rPr>
          <w:rFonts w:ascii="Lucida Sans Unicode" w:eastAsiaTheme="majorEastAsia" w:hAnsi="Lucida Sans Unicode" w:cstheme="majorBidi"/>
          <w:iCs/>
          <w:spacing w:val="15"/>
          <w:sz w:val="28"/>
          <w:szCs w:val="24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AE47D4"/>
    <w:rPr>
      <w:rFonts w:ascii="Lucida Sans Unicode" w:eastAsiaTheme="majorEastAsia" w:hAnsi="Lucida Sans Unicode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5E60"/>
    <w:rPr>
      <w:rFonts w:ascii="Lucida Sans Unicode" w:eastAsiaTheme="majorEastAsia" w:hAnsi="Lucida Sans Unicode" w:cstheme="majorBidi"/>
      <w:b/>
      <w:bCs/>
      <w:sz w:val="32"/>
      <w:szCs w:val="26"/>
    </w:rPr>
  </w:style>
  <w:style w:type="character" w:styleId="Emphasis">
    <w:name w:val="Emphasis"/>
    <w:aliases w:val="Abstract"/>
    <w:basedOn w:val="DefaultParagraphFont"/>
    <w:uiPriority w:val="20"/>
    <w:qFormat/>
    <w:rsid w:val="00B03CAA"/>
    <w:rPr>
      <w:rFonts w:ascii="Big Caslon" w:hAnsi="Big Caslon"/>
      <w:i/>
      <w:iCs/>
      <w:color w:val="auto"/>
      <w:sz w:val="26"/>
      <w:rPrChange w:id="4" w:author="Jeri Wieringa" w:date="2016-04-21T16:30:00Z">
        <w:rPr>
          <w:rFonts w:ascii="Big Caslon" w:hAnsi="Big Caslon"/>
          <w:i/>
          <w:iCs/>
          <w:color w:val="auto"/>
          <w:sz w:val="24"/>
        </w:rPr>
      </w:rPrChange>
    </w:rPr>
  </w:style>
  <w:style w:type="character" w:customStyle="1" w:styleId="Heading3Char">
    <w:name w:val="Heading 3 Char"/>
    <w:basedOn w:val="DefaultParagraphFont"/>
    <w:link w:val="Heading3"/>
    <w:uiPriority w:val="9"/>
    <w:rsid w:val="00A16989"/>
    <w:rPr>
      <w:rFonts w:ascii="Apple Chancery" w:eastAsiaTheme="majorEastAsia" w:hAnsi="Apple Chancery" w:cstheme="majorBidi"/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315E60"/>
    <w:rPr>
      <w:rFonts w:ascii="Apple Chancery" w:hAnsi="Apple Chancery"/>
      <w:b/>
      <w:bCs/>
      <w:i/>
      <w:iCs/>
      <w:color w:val="auto"/>
      <w:sz w:val="28"/>
    </w:rPr>
  </w:style>
  <w:style w:type="paragraph" w:styleId="BodyText">
    <w:name w:val="Body Text"/>
    <w:aliases w:val="abstract"/>
    <w:basedOn w:val="Normal"/>
    <w:link w:val="BodyTextChar"/>
    <w:uiPriority w:val="99"/>
    <w:unhideWhenUsed/>
    <w:rsid w:val="005A7A89"/>
    <w:pPr>
      <w:spacing w:after="120"/>
      <w:jc w:val="both"/>
      <w:pPrChange w:id="5" w:author="library" w:date="2016-04-21T17:19:00Z">
        <w:pPr>
          <w:spacing w:after="120"/>
        </w:pPr>
      </w:pPrChange>
    </w:pPr>
    <w:rPr>
      <w:i/>
      <w:sz w:val="24"/>
      <w:rPrChange w:id="5" w:author="library" w:date="2016-04-21T17:19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BodyTextChar">
    <w:name w:val="Body Text Char"/>
    <w:aliases w:val="abstract Char"/>
    <w:basedOn w:val="DefaultParagraphFont"/>
    <w:link w:val="BodyText"/>
    <w:uiPriority w:val="99"/>
    <w:rsid w:val="005A7A89"/>
    <w:rPr>
      <w:rFonts w:ascii="Garamond" w:hAnsi="Garamond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EE"/>
    <w:pPr>
      <w:spacing w:line="360" w:lineRule="auto"/>
      <w:pPrChange w:id="6" w:author="library" w:date="2016-04-21T17:15:00Z">
        <w:pPr/>
      </w:pPrChange>
    </w:pPr>
    <w:rPr>
      <w:rFonts w:ascii="Garamond" w:hAnsi="Garamond"/>
      <w:sz w:val="28"/>
      <w:rPrChange w:id="6" w:author="library" w:date="2016-04-21T17:15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AE47D4"/>
    <w:pPr>
      <w:keepNext/>
      <w:keepLines/>
      <w:spacing w:before="480"/>
      <w:outlineLvl w:val="0"/>
      <w:pPrChange w:id="7" w:author="library" w:date="2016-04-21T17:22:00Z">
        <w:pPr>
          <w:keepNext/>
          <w:keepLines/>
          <w:spacing w:before="480" w:line="360" w:lineRule="auto"/>
          <w:outlineLvl w:val="0"/>
        </w:pPr>
      </w:pPrChange>
    </w:pPr>
    <w:rPr>
      <w:rFonts w:ascii="Lucida Sans Unicode" w:eastAsiaTheme="majorEastAsia" w:hAnsi="Lucida Sans Unicode" w:cstheme="majorBidi"/>
      <w:b/>
      <w:bCs/>
      <w:sz w:val="48"/>
      <w:szCs w:val="32"/>
      <w:rPrChange w:id="7" w:author="library" w:date="2016-04-21T17:22:00Z">
        <w:rPr>
          <w:rFonts w:ascii="Lucida Sans Unicode" w:eastAsiaTheme="majorEastAsia" w:hAnsi="Lucida Sans Unicode" w:cstheme="majorBidi"/>
          <w:b/>
          <w:bCs/>
          <w:sz w:val="48"/>
          <w:szCs w:val="32"/>
          <w:lang w:val="en-US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60"/>
    <w:pPr>
      <w:keepNext/>
      <w:keepLines/>
      <w:spacing w:before="200"/>
      <w:outlineLvl w:val="1"/>
    </w:pPr>
    <w:rPr>
      <w:rFonts w:ascii="Lucida Sans Unicode" w:eastAsiaTheme="majorEastAsia" w:hAnsi="Lucida Sans Unicode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89"/>
    <w:pPr>
      <w:keepNext/>
      <w:keepLines/>
      <w:spacing w:before="200"/>
      <w:outlineLvl w:val="2"/>
    </w:pPr>
    <w:rPr>
      <w:rFonts w:ascii="Apple Chancery" w:eastAsiaTheme="majorEastAsia" w:hAnsi="Apple Chancery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2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5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826"/>
  </w:style>
  <w:style w:type="paragraph" w:styleId="Footer">
    <w:name w:val="footer"/>
    <w:basedOn w:val="Normal"/>
    <w:link w:val="FooterChar"/>
    <w:uiPriority w:val="99"/>
    <w:unhideWhenUsed/>
    <w:rsid w:val="00B03CAA"/>
    <w:pPr>
      <w:tabs>
        <w:tab w:val="center" w:pos="4320"/>
        <w:tab w:val="right" w:pos="8640"/>
      </w:tabs>
      <w:pPrChange w:id="8" w:author="Jeri Wieringa" w:date="2016-04-21T16:27:00Z">
        <w:pPr>
          <w:tabs>
            <w:tab w:val="center" w:pos="4320"/>
            <w:tab w:val="right" w:pos="8640"/>
          </w:tabs>
        </w:pPr>
      </w:pPrChange>
    </w:pPr>
    <w:rPr>
      <w:rPrChange w:id="8" w:author="Jeri Wieringa" w:date="2016-04-21T16:27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FooterChar">
    <w:name w:val="Footer Char"/>
    <w:basedOn w:val="DefaultParagraphFont"/>
    <w:link w:val="Footer"/>
    <w:uiPriority w:val="99"/>
    <w:rsid w:val="00B03CAA"/>
    <w:rPr>
      <w:rFonts w:ascii="Garamond" w:hAnsi="Garamond"/>
    </w:rPr>
  </w:style>
  <w:style w:type="character" w:styleId="PageNumber">
    <w:name w:val="page number"/>
    <w:basedOn w:val="DefaultParagraphFont"/>
    <w:uiPriority w:val="99"/>
    <w:semiHidden/>
    <w:unhideWhenUsed/>
    <w:rsid w:val="00D17BD7"/>
  </w:style>
  <w:style w:type="table" w:styleId="LightShading-Accent1">
    <w:name w:val="Light Shading Accent 1"/>
    <w:basedOn w:val="TableNormal"/>
    <w:uiPriority w:val="60"/>
    <w:rsid w:val="00D17BD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21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7D4"/>
    <w:rPr>
      <w:rFonts w:ascii="Lucida Sans Unicode" w:eastAsiaTheme="majorEastAsia" w:hAnsi="Lucida Sans Unicode" w:cstheme="majorBidi"/>
      <w:b/>
      <w:bCs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7D4"/>
    <w:pPr>
      <w:numPr>
        <w:ilvl w:val="1"/>
      </w:numPr>
      <w:pPrChange w:id="9" w:author="library" w:date="2016-04-21T17:22:00Z">
        <w:pPr>
          <w:numPr>
            <w:ilvl w:val="1"/>
          </w:numPr>
          <w:spacing w:line="360" w:lineRule="auto"/>
        </w:pPr>
      </w:pPrChange>
    </w:pPr>
    <w:rPr>
      <w:rFonts w:ascii="Lucida Sans Unicode" w:eastAsiaTheme="majorEastAsia" w:hAnsi="Lucida Sans Unicode" w:cstheme="majorBidi"/>
      <w:iCs/>
      <w:spacing w:val="15"/>
      <w:rPrChange w:id="9" w:author="library" w:date="2016-04-21T17:22:00Z">
        <w:rPr>
          <w:rFonts w:ascii="Lucida Sans Unicode" w:eastAsiaTheme="majorEastAsia" w:hAnsi="Lucida Sans Unicode" w:cstheme="majorBidi"/>
          <w:iCs/>
          <w:spacing w:val="15"/>
          <w:sz w:val="28"/>
          <w:szCs w:val="24"/>
          <w:lang w:val="en-US" w:eastAsia="en-US" w:bidi="ar-SA"/>
        </w:rPr>
      </w:rPrChange>
    </w:rPr>
  </w:style>
  <w:style w:type="character" w:customStyle="1" w:styleId="SubtitleChar">
    <w:name w:val="Subtitle Char"/>
    <w:basedOn w:val="DefaultParagraphFont"/>
    <w:link w:val="Subtitle"/>
    <w:uiPriority w:val="11"/>
    <w:rsid w:val="00AE47D4"/>
    <w:rPr>
      <w:rFonts w:ascii="Lucida Sans Unicode" w:eastAsiaTheme="majorEastAsia" w:hAnsi="Lucida Sans Unicode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5E60"/>
    <w:rPr>
      <w:rFonts w:ascii="Lucida Sans Unicode" w:eastAsiaTheme="majorEastAsia" w:hAnsi="Lucida Sans Unicode" w:cstheme="majorBidi"/>
      <w:b/>
      <w:bCs/>
      <w:sz w:val="32"/>
      <w:szCs w:val="26"/>
    </w:rPr>
  </w:style>
  <w:style w:type="character" w:styleId="Emphasis">
    <w:name w:val="Emphasis"/>
    <w:aliases w:val="Abstract"/>
    <w:basedOn w:val="DefaultParagraphFont"/>
    <w:uiPriority w:val="20"/>
    <w:qFormat/>
    <w:rsid w:val="00B03CAA"/>
    <w:rPr>
      <w:rFonts w:ascii="Big Caslon" w:hAnsi="Big Caslon"/>
      <w:i/>
      <w:iCs/>
      <w:color w:val="auto"/>
      <w:sz w:val="26"/>
      <w:rPrChange w:id="10" w:author="Jeri Wieringa" w:date="2016-04-21T16:30:00Z">
        <w:rPr>
          <w:rFonts w:ascii="Big Caslon" w:hAnsi="Big Caslon"/>
          <w:i/>
          <w:iCs/>
          <w:color w:val="auto"/>
          <w:sz w:val="24"/>
        </w:rPr>
      </w:rPrChange>
    </w:rPr>
  </w:style>
  <w:style w:type="character" w:customStyle="1" w:styleId="Heading3Char">
    <w:name w:val="Heading 3 Char"/>
    <w:basedOn w:val="DefaultParagraphFont"/>
    <w:link w:val="Heading3"/>
    <w:uiPriority w:val="9"/>
    <w:rsid w:val="00A16989"/>
    <w:rPr>
      <w:rFonts w:ascii="Apple Chancery" w:eastAsiaTheme="majorEastAsia" w:hAnsi="Apple Chancery" w:cstheme="majorBidi"/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315E60"/>
    <w:rPr>
      <w:rFonts w:ascii="Apple Chancery" w:hAnsi="Apple Chancery"/>
      <w:b/>
      <w:bCs/>
      <w:i/>
      <w:iCs/>
      <w:color w:val="auto"/>
      <w:sz w:val="28"/>
    </w:rPr>
  </w:style>
  <w:style w:type="paragraph" w:styleId="BodyText">
    <w:name w:val="Body Text"/>
    <w:aliases w:val="abstract"/>
    <w:basedOn w:val="Normal"/>
    <w:link w:val="BodyTextChar"/>
    <w:uiPriority w:val="99"/>
    <w:unhideWhenUsed/>
    <w:rsid w:val="005A7A89"/>
    <w:pPr>
      <w:spacing w:after="120"/>
      <w:jc w:val="both"/>
      <w:pPrChange w:id="11" w:author="library" w:date="2016-04-21T17:19:00Z">
        <w:pPr>
          <w:spacing w:after="120"/>
        </w:pPr>
      </w:pPrChange>
    </w:pPr>
    <w:rPr>
      <w:i/>
      <w:sz w:val="24"/>
      <w:rPrChange w:id="11" w:author="library" w:date="2016-04-21T17:19:00Z">
        <w:rPr>
          <w:rFonts w:asciiTheme="minorHAnsi" w:eastAsiaTheme="minorEastAsia" w:hAnsiTheme="minorHAnsi" w:cstheme="minorBidi"/>
          <w:sz w:val="24"/>
          <w:szCs w:val="24"/>
          <w:lang w:val="en-US" w:eastAsia="en-US" w:bidi="ar-SA"/>
        </w:rPr>
      </w:rPrChange>
    </w:rPr>
  </w:style>
  <w:style w:type="character" w:customStyle="1" w:styleId="BodyTextChar">
    <w:name w:val="Body Text Char"/>
    <w:aliases w:val="abstract Char"/>
    <w:basedOn w:val="DefaultParagraphFont"/>
    <w:link w:val="BodyText"/>
    <w:uiPriority w:val="99"/>
    <w:rsid w:val="005A7A89"/>
    <w:rPr>
      <w:rFonts w:ascii="Garamond" w:hAnsi="Garamond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65C2F-FF61-104F-A9C7-53240216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1882</Words>
  <Characters>10732</Characters>
  <Application>Microsoft Macintosh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2016-05-06T21:27:00Z</dcterms:created>
  <dcterms:modified xsi:type="dcterms:W3CDTF">2016-05-06T21:27:00Z</dcterms:modified>
</cp:coreProperties>
</file>