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2B8BAF" w14:textId="76B77DA3" w:rsidR="001A3B63" w:rsidRPr="001A3B63" w:rsidRDefault="004C309D">
      <w:pPr>
        <w:pStyle w:val="Heading1"/>
        <w:rPr>
          <w:ins w:id="8" w:author="Jeri Wieringa" w:date="2016-04-21T16:36:00Z"/>
        </w:rPr>
        <w:pPrChange w:id="9" w:author="Jeri Wieringa" w:date="2016-04-21T16:37:00Z">
          <w:pPr/>
        </w:pPrChange>
      </w:pPr>
      <w:ins w:id="10" w:author="library" w:date="2016-05-06T17:29:00Z">
        <w:r>
          <w:rPr>
            <w:rFonts w:ascii="Garamond" w:hAnsi="Garamond"/>
          </w:rPr>
          <w:drawing>
            <wp:anchor distT="0" distB="0" distL="114300" distR="114300" simplePos="0" relativeHeight="251659264" behindDoc="1" locked="0" layoutInCell="1" allowOverlap="1" wp14:anchorId="235D3A62" wp14:editId="29F1443B">
              <wp:simplePos x="0" y="0"/>
              <wp:positionH relativeFrom="column">
                <wp:posOffset>0</wp:posOffset>
              </wp:positionH>
              <wp:positionV relativeFrom="paragraph">
                <wp:posOffset>-1164579</wp:posOffset>
              </wp:positionV>
              <wp:extent cx="685800" cy="725794"/>
              <wp:effectExtent l="0" t="0" r="0" b="11430"/>
              <wp:wrapNone/>
              <wp:docPr id="2" name="Picture 2" descr="Macintosh HD:Users:library:Downloads:MasonM_Blk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Macintosh HD:Users:library:Downloads:MasonM_Blk.png"/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86374" cy="72640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ins>
      <w:del w:id="11" w:author="library" w:date="2016-05-06T17:29:00Z">
        <w:r w:rsidR="00820DF8" w:rsidRPr="001A3B63" w:rsidDel="004C309D">
          <w:drawing>
            <wp:anchor distT="0" distB="0" distL="114300" distR="114300" simplePos="0" relativeHeight="251658240" behindDoc="1" locked="0" layoutInCell="1" allowOverlap="1" wp14:anchorId="4980170C" wp14:editId="4CCC826D">
              <wp:simplePos x="0" y="0"/>
              <wp:positionH relativeFrom="column">
                <wp:posOffset>0</wp:posOffset>
              </wp:positionH>
              <wp:positionV relativeFrom="paragraph">
                <wp:posOffset>-1390015</wp:posOffset>
              </wp:positionV>
              <wp:extent cx="913765" cy="906145"/>
              <wp:effectExtent l="0" t="0" r="635" b="8255"/>
              <wp:wrapNone/>
              <wp:docPr id="1" name="Picture 1" descr="Macintosh HD:Users:library:Downloads:logo1.ps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Macintosh HD:Users:library:Downloads:logo1.psd"/>
                      <pic:cNvPicPr>
                        <a:picLocks noChangeAspect="1" noChangeArrowheads="1"/>
                      </pic:cNvPicPr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13765" cy="906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del>
      <w:r w:rsidR="00EA6CCA" w:rsidRPr="001A3B63">
        <w:rPr>
          <w:rPrChange w:id="12" w:author="Jeri Wieringa" w:date="2016-04-21T16:37:00Z">
            <w:rPr>
              <w:rStyle w:val="Heading1Char"/>
              <w:sz w:val="36"/>
              <w:szCs w:val="36"/>
            </w:rPr>
          </w:rPrChange>
        </w:rPr>
        <w:t>Article title:</w:t>
      </w:r>
      <w:r w:rsidR="00EA6CCA" w:rsidRPr="001A3B63">
        <w:t xml:space="preserve"> </w:t>
      </w:r>
    </w:p>
    <w:p w14:paraId="73CF889D" w14:textId="379A6EE6" w:rsidR="00EA6CCA" w:rsidRPr="006D6672" w:rsidRDefault="00831F1A">
      <w:pPr>
        <w:pStyle w:val="Subtitle"/>
        <w:pPrChange w:id="13" w:author="Jeri Wieringa" w:date="2016-04-21T16:38:00Z">
          <w:pPr/>
        </w:pPrChange>
      </w:pPr>
      <w:r w:rsidRPr="001A3B63">
        <w:rPr>
          <w:rPrChange w:id="14" w:author="Jeri Wieringa" w:date="2016-04-21T16:38:00Z">
            <w:rPr>
              <w:rStyle w:val="SubtitleChar"/>
            </w:rPr>
          </w:rPrChange>
        </w:rPr>
        <w:t>S</w:t>
      </w:r>
      <w:r w:rsidR="00EA6CCA" w:rsidRPr="001A3B63">
        <w:rPr>
          <w:rPrChange w:id="15" w:author="Jeri Wieringa" w:date="2016-04-21T16:38:00Z">
            <w:rPr>
              <w:rStyle w:val="SubtitleChar"/>
            </w:rPr>
          </w:rPrChange>
        </w:rPr>
        <w:t>ubtitle</w:t>
      </w:r>
    </w:p>
    <w:p w14:paraId="7BB8E3C5" w14:textId="77777777" w:rsidR="00EA6CCA" w:rsidRPr="006D6672" w:rsidRDefault="00EA6CCA" w:rsidP="00EA6CCA">
      <w:pPr>
        <w:rPr>
          <w:rFonts w:ascii="Garamond" w:hAnsi="Garamond"/>
        </w:rPr>
      </w:pPr>
    </w:p>
    <w:p w14:paraId="7F06FCC4" w14:textId="23E3F804" w:rsidR="00EA6CCA" w:rsidRPr="006D6672" w:rsidRDefault="00EA6CCA" w:rsidP="00EA6CCA">
      <w:pPr>
        <w:pStyle w:val="Heading2"/>
        <w:rPr>
          <w:rStyle w:val="Emphasis"/>
        </w:rPr>
      </w:pPr>
      <w:r w:rsidRPr="006D6672">
        <w:rPr>
          <w:rStyle w:val="Emphasis"/>
        </w:rPr>
        <w:t>Author</w:t>
      </w:r>
      <w:del w:id="16" w:author="Jeri Wieringa" w:date="2016-04-21T16:38:00Z">
        <w:r w:rsidRPr="006D6672" w:rsidDel="001A3B63">
          <w:rPr>
            <w:rStyle w:val="Emphasis"/>
          </w:rPr>
          <w:delText xml:space="preserve"> </w:delText>
        </w:r>
      </w:del>
      <w:r w:rsidRPr="006D6672">
        <w:rPr>
          <w:rStyle w:val="Emphasis"/>
        </w:rPr>
        <w:t>(</w:t>
      </w:r>
      <w:ins w:id="17" w:author="Jeri Wieringa" w:date="2016-04-21T16:38:00Z">
        <w:r w:rsidR="001A3B63">
          <w:rPr>
            <w:rStyle w:val="Emphasis"/>
          </w:rPr>
          <w:t>s</w:t>
        </w:r>
      </w:ins>
      <w:del w:id="18" w:author="Jeri Wieringa" w:date="2016-04-21T16:38:00Z">
        <w:r w:rsidRPr="006D6672" w:rsidDel="001A3B63">
          <w:rPr>
            <w:rStyle w:val="Emphasis"/>
          </w:rPr>
          <w:delText>S</w:delText>
        </w:r>
      </w:del>
      <w:r w:rsidRPr="006D6672">
        <w:rPr>
          <w:rStyle w:val="Emphasis"/>
        </w:rPr>
        <w:t>)</w:t>
      </w:r>
      <w:bookmarkStart w:id="19" w:name="_GoBack"/>
      <w:bookmarkEnd w:id="19"/>
    </w:p>
    <w:p w14:paraId="4A1BE350" w14:textId="77777777" w:rsidR="00EA6CCA" w:rsidRPr="006D6672" w:rsidRDefault="00EA6CCA" w:rsidP="00EA6CCA">
      <w:pPr>
        <w:rPr>
          <w:rFonts w:ascii="Garamond" w:hAnsi="Garamond"/>
        </w:rPr>
      </w:pPr>
    </w:p>
    <w:p w14:paraId="2AEC547F" w14:textId="17C97290" w:rsidR="00EA6CCA" w:rsidRPr="006D6672" w:rsidRDefault="00EA6CCA" w:rsidP="00EA6CCA">
      <w:pPr>
        <w:rPr>
          <w:rFonts w:ascii="Garamond" w:hAnsi="Garamond"/>
        </w:rPr>
      </w:pPr>
      <w:r w:rsidRPr="006D6672">
        <w:rPr>
          <w:rFonts w:ascii="Garamond" w:hAnsi="Garamond"/>
        </w:rPr>
        <w:t xml:space="preserve">Author’s affiliation </w:t>
      </w:r>
    </w:p>
    <w:p w14:paraId="47725D36" w14:textId="77777777" w:rsidR="00831F1A" w:rsidRPr="006D6672" w:rsidRDefault="00831F1A" w:rsidP="00EA6CCA">
      <w:pPr>
        <w:rPr>
          <w:rFonts w:ascii="Garamond" w:hAnsi="Garamond"/>
        </w:rPr>
      </w:pPr>
    </w:p>
    <w:p w14:paraId="096EA8A0" w14:textId="77777777" w:rsidR="00831F1A" w:rsidRPr="006D6672" w:rsidRDefault="00831F1A" w:rsidP="00EA6CCA">
      <w:pPr>
        <w:rPr>
          <w:rFonts w:ascii="Garamond" w:hAnsi="Garamond"/>
          <w:sz w:val="28"/>
          <w:szCs w:val="28"/>
        </w:rPr>
      </w:pPr>
    </w:p>
    <w:p w14:paraId="7547CAF4" w14:textId="2391B9D2" w:rsidR="00831F1A" w:rsidRPr="006D6672" w:rsidRDefault="00831F1A" w:rsidP="008B3E7D">
      <w:pPr>
        <w:pStyle w:val="Heading2"/>
      </w:pPr>
      <w:r w:rsidRPr="006D6672">
        <w:t>Abstract</w:t>
      </w:r>
    </w:p>
    <w:p w14:paraId="5E41E1C2" w14:textId="77777777" w:rsidR="00831F1A" w:rsidRPr="006D6672" w:rsidRDefault="00831F1A" w:rsidP="00831F1A">
      <w:pPr>
        <w:rPr>
          <w:rFonts w:ascii="Garamond" w:hAnsi="Garamond"/>
        </w:rPr>
      </w:pPr>
    </w:p>
    <w:p w14:paraId="207EB7B4" w14:textId="77777777" w:rsidR="00831F1A" w:rsidRPr="006D6672" w:rsidRDefault="00831F1A" w:rsidP="00831F1A">
      <w:pPr>
        <w:jc w:val="both"/>
        <w:rPr>
          <w:rFonts w:ascii="Garamond" w:hAnsi="Garamond"/>
        </w:rPr>
      </w:pPr>
      <w:r w:rsidRPr="006D6672">
        <w:rPr>
          <w:rFonts w:ascii="Garamond" w:hAnsi="Garamond"/>
        </w:rPr>
        <w:t xml:space="preserve">Lorem ipsum </w:t>
      </w:r>
      <w:proofErr w:type="gramStart"/>
      <w:r w:rsidRPr="006D6672">
        <w:rPr>
          <w:rFonts w:ascii="Garamond" w:hAnsi="Garamond"/>
        </w:rPr>
        <w:t>dolor sit</w:t>
      </w:r>
      <w:proofErr w:type="gramEnd"/>
      <w:r w:rsidRPr="006D6672">
        <w:rPr>
          <w:rFonts w:ascii="Garamond" w:hAnsi="Garamond"/>
        </w:rPr>
        <w:t xml:space="preserve"> amet, consectetur adipiscing elit. Integer </w:t>
      </w:r>
      <w:proofErr w:type="gramStart"/>
      <w:r w:rsidRPr="006D6672">
        <w:rPr>
          <w:rFonts w:ascii="Garamond" w:hAnsi="Garamond"/>
        </w:rPr>
        <w:t>nec</w:t>
      </w:r>
      <w:proofErr w:type="gramEnd"/>
      <w:r w:rsidRPr="006D6672">
        <w:rPr>
          <w:rFonts w:ascii="Garamond" w:hAnsi="Garamond"/>
        </w:rPr>
        <w:t xml:space="preserve"> odio. Praesent libero. Sed cursus ante dapibus diam. Sed nisi. Nulla quis </w:t>
      </w:r>
      <w:proofErr w:type="gramStart"/>
      <w:r w:rsidRPr="006D6672">
        <w:rPr>
          <w:rFonts w:ascii="Garamond" w:hAnsi="Garamond"/>
        </w:rPr>
        <w:t>sem</w:t>
      </w:r>
      <w:proofErr w:type="gramEnd"/>
      <w:r w:rsidRPr="006D6672">
        <w:rPr>
          <w:rFonts w:ascii="Garamond" w:hAnsi="Garamond"/>
        </w:rPr>
        <w:t xml:space="preserve"> at nibh elementum imperdiet. </w:t>
      </w:r>
      <w:proofErr w:type="gramStart"/>
      <w:r w:rsidRPr="006D6672">
        <w:rPr>
          <w:rFonts w:ascii="Garamond" w:hAnsi="Garamond"/>
        </w:rPr>
        <w:t>Duis sagittis ipsum.</w:t>
      </w:r>
      <w:proofErr w:type="gramEnd"/>
      <w:r w:rsidRPr="006D6672">
        <w:rPr>
          <w:rFonts w:ascii="Garamond" w:hAnsi="Garamond"/>
        </w:rPr>
        <w:t xml:space="preserve"> Praesent mauris. Fusce </w:t>
      </w:r>
      <w:proofErr w:type="gramStart"/>
      <w:r w:rsidRPr="006D6672">
        <w:rPr>
          <w:rFonts w:ascii="Garamond" w:hAnsi="Garamond"/>
        </w:rPr>
        <w:t>nec</w:t>
      </w:r>
      <w:proofErr w:type="gramEnd"/>
      <w:r w:rsidRPr="006D6672">
        <w:rPr>
          <w:rFonts w:ascii="Garamond" w:hAnsi="Garamond"/>
        </w:rPr>
        <w:t xml:space="preserve"> tellus sed augue semper porta. Mauris </w:t>
      </w:r>
      <w:proofErr w:type="gramStart"/>
      <w:r w:rsidRPr="006D6672">
        <w:rPr>
          <w:rFonts w:ascii="Garamond" w:hAnsi="Garamond"/>
        </w:rPr>
        <w:t>massa</w:t>
      </w:r>
      <w:proofErr w:type="gramEnd"/>
      <w:r w:rsidRPr="006D6672">
        <w:rPr>
          <w:rFonts w:ascii="Garamond" w:hAnsi="Garamond"/>
        </w:rPr>
        <w:t xml:space="preserve">. </w:t>
      </w:r>
      <w:proofErr w:type="gramStart"/>
      <w:r w:rsidRPr="006D6672">
        <w:rPr>
          <w:rFonts w:ascii="Garamond" w:hAnsi="Garamond"/>
        </w:rPr>
        <w:t>Vestibulum lacinia arcu eget nulla.</w:t>
      </w:r>
      <w:proofErr w:type="gramEnd"/>
      <w:r w:rsidRPr="006D6672">
        <w:rPr>
          <w:rFonts w:ascii="Garamond" w:hAnsi="Garamond"/>
        </w:rPr>
        <w:t xml:space="preserve"> </w:t>
      </w:r>
      <w:proofErr w:type="gramStart"/>
      <w:r w:rsidRPr="006D6672">
        <w:rPr>
          <w:rFonts w:ascii="Garamond" w:hAnsi="Garamond"/>
        </w:rPr>
        <w:t>Class aptent taciti sociosqu ad litora torquent per conubia nostra, per inceptos himenaeos.</w:t>
      </w:r>
      <w:proofErr w:type="gramEnd"/>
      <w:r w:rsidRPr="006D6672">
        <w:rPr>
          <w:rFonts w:ascii="Garamond" w:hAnsi="Garamond"/>
        </w:rPr>
        <w:t xml:space="preserve"> Lorem ipsum </w:t>
      </w:r>
      <w:proofErr w:type="gramStart"/>
      <w:r w:rsidRPr="006D6672">
        <w:rPr>
          <w:rFonts w:ascii="Garamond" w:hAnsi="Garamond"/>
        </w:rPr>
        <w:t>dolor sit</w:t>
      </w:r>
      <w:proofErr w:type="gramEnd"/>
      <w:r w:rsidRPr="006D6672">
        <w:rPr>
          <w:rFonts w:ascii="Garamond" w:hAnsi="Garamond"/>
        </w:rPr>
        <w:t xml:space="preserve"> amet, consectetur adipiscing elit. Integer </w:t>
      </w:r>
      <w:proofErr w:type="gramStart"/>
      <w:r w:rsidRPr="006D6672">
        <w:rPr>
          <w:rFonts w:ascii="Garamond" w:hAnsi="Garamond"/>
        </w:rPr>
        <w:t>nec</w:t>
      </w:r>
      <w:proofErr w:type="gramEnd"/>
      <w:r w:rsidRPr="006D6672">
        <w:rPr>
          <w:rFonts w:ascii="Garamond" w:hAnsi="Garamond"/>
        </w:rPr>
        <w:t xml:space="preserve"> odio. Praesent libero. Sed cursus ante dapibus diam. Sed nisi. Nulla quis </w:t>
      </w:r>
      <w:proofErr w:type="gramStart"/>
      <w:r w:rsidRPr="006D6672">
        <w:rPr>
          <w:rFonts w:ascii="Garamond" w:hAnsi="Garamond"/>
        </w:rPr>
        <w:t>sem</w:t>
      </w:r>
      <w:proofErr w:type="gramEnd"/>
      <w:r w:rsidRPr="006D6672">
        <w:rPr>
          <w:rFonts w:ascii="Garamond" w:hAnsi="Garamond"/>
        </w:rPr>
        <w:t xml:space="preserve"> at nibh elementum imperdiet. </w:t>
      </w:r>
      <w:proofErr w:type="gramStart"/>
      <w:r w:rsidRPr="006D6672">
        <w:rPr>
          <w:rFonts w:ascii="Garamond" w:hAnsi="Garamond"/>
        </w:rPr>
        <w:t>Duis sagittis ipsum.</w:t>
      </w:r>
      <w:proofErr w:type="gramEnd"/>
      <w:r w:rsidRPr="006D6672">
        <w:rPr>
          <w:rFonts w:ascii="Garamond" w:hAnsi="Garamond"/>
        </w:rPr>
        <w:t xml:space="preserve"> Praesent mauris. Fusce </w:t>
      </w:r>
      <w:proofErr w:type="gramStart"/>
      <w:r w:rsidRPr="006D6672">
        <w:rPr>
          <w:rFonts w:ascii="Garamond" w:hAnsi="Garamond"/>
        </w:rPr>
        <w:t>nec</w:t>
      </w:r>
      <w:proofErr w:type="gramEnd"/>
      <w:r w:rsidRPr="006D6672">
        <w:rPr>
          <w:rFonts w:ascii="Garamond" w:hAnsi="Garamond"/>
        </w:rPr>
        <w:t xml:space="preserve"> tellus sed augue semper porta. Mauris </w:t>
      </w:r>
      <w:proofErr w:type="gramStart"/>
      <w:r w:rsidRPr="006D6672">
        <w:rPr>
          <w:rFonts w:ascii="Garamond" w:hAnsi="Garamond"/>
        </w:rPr>
        <w:t>massa</w:t>
      </w:r>
      <w:proofErr w:type="gramEnd"/>
      <w:r w:rsidRPr="006D6672">
        <w:rPr>
          <w:rFonts w:ascii="Garamond" w:hAnsi="Garamond"/>
        </w:rPr>
        <w:t xml:space="preserve">. Vestibulum lacinia </w:t>
      </w:r>
    </w:p>
    <w:p w14:paraId="385A4145" w14:textId="77777777" w:rsidR="00831F1A" w:rsidRPr="006D6672" w:rsidRDefault="00831F1A" w:rsidP="00831F1A">
      <w:pPr>
        <w:jc w:val="both"/>
        <w:rPr>
          <w:rFonts w:ascii="Garamond" w:hAnsi="Garamond"/>
        </w:rPr>
      </w:pPr>
    </w:p>
    <w:p w14:paraId="7986B57A" w14:textId="77777777" w:rsidR="00831F1A" w:rsidRPr="006D6672" w:rsidRDefault="00831F1A" w:rsidP="00831F1A">
      <w:pPr>
        <w:pBdr>
          <w:top w:val="single" w:sz="24" w:space="1" w:color="auto"/>
        </w:pBdr>
        <w:jc w:val="both"/>
        <w:rPr>
          <w:rFonts w:ascii="Garamond" w:hAnsi="Garamond"/>
        </w:rPr>
      </w:pPr>
    </w:p>
    <w:p w14:paraId="3FECF91D" w14:textId="77777777" w:rsidR="00831F1A" w:rsidRPr="006D6672" w:rsidRDefault="00831F1A" w:rsidP="00831F1A">
      <w:pPr>
        <w:rPr>
          <w:rFonts w:ascii="Garamond" w:hAnsi="Garamond"/>
        </w:rPr>
        <w:sectPr w:rsidR="00831F1A" w:rsidRPr="006D6672" w:rsidSect="00EE6735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/>
          <w:pgMar w:top="937" w:right="1800" w:bottom="1440" w:left="1800" w:header="898" w:footer="270" w:gutter="0"/>
          <w:cols w:space="720"/>
          <w:titlePg/>
          <w:docGrid w:linePitch="360"/>
        </w:sectPr>
      </w:pPr>
    </w:p>
    <w:p w14:paraId="011DA7AE" w14:textId="1161F9C4" w:rsidR="00831F1A" w:rsidRPr="006D6672" w:rsidRDefault="00831F1A" w:rsidP="008B3E7D">
      <w:pPr>
        <w:pStyle w:val="Heading2"/>
      </w:pPr>
      <w:r w:rsidRPr="006D6672">
        <w:lastRenderedPageBreak/>
        <w:t>1. Introduction</w:t>
      </w:r>
    </w:p>
    <w:p w14:paraId="69B65F07" w14:textId="77777777" w:rsidR="00831F1A" w:rsidRPr="006D6672" w:rsidDel="001A3B63" w:rsidRDefault="00831F1A" w:rsidP="00831F1A">
      <w:pPr>
        <w:rPr>
          <w:del w:id="26" w:author="Jeri Wieringa" w:date="2016-04-21T16:40:00Z"/>
          <w:rFonts w:ascii="Garamond" w:hAnsi="Garamond"/>
        </w:rPr>
      </w:pPr>
    </w:p>
    <w:p w14:paraId="14687ED1" w14:textId="77777777" w:rsidR="003B785D" w:rsidRPr="006D6672" w:rsidRDefault="00831F1A" w:rsidP="003B785D">
      <w:pPr>
        <w:jc w:val="both"/>
        <w:rPr>
          <w:rFonts w:ascii="Garamond" w:hAnsi="Garamond"/>
        </w:rPr>
      </w:pPr>
      <w:r w:rsidRPr="006D6672">
        <w:rPr>
          <w:rFonts w:ascii="Garamond" w:hAnsi="Garamond"/>
        </w:rPr>
        <w:t xml:space="preserve">Lorem ipsum </w:t>
      </w:r>
      <w:proofErr w:type="gramStart"/>
      <w:r w:rsidRPr="006D6672">
        <w:rPr>
          <w:rFonts w:ascii="Garamond" w:hAnsi="Garamond"/>
        </w:rPr>
        <w:t>dolor sit</w:t>
      </w:r>
      <w:proofErr w:type="gramEnd"/>
      <w:r w:rsidRPr="006D6672">
        <w:rPr>
          <w:rFonts w:ascii="Garamond" w:hAnsi="Garamond"/>
        </w:rPr>
        <w:t xml:space="preserve"> amet, consectetur adipiscing elit. Integer </w:t>
      </w:r>
      <w:proofErr w:type="gramStart"/>
      <w:r w:rsidRPr="006D6672">
        <w:rPr>
          <w:rFonts w:ascii="Garamond" w:hAnsi="Garamond"/>
        </w:rPr>
        <w:t>nec</w:t>
      </w:r>
      <w:proofErr w:type="gramEnd"/>
      <w:r w:rsidRPr="006D6672">
        <w:rPr>
          <w:rFonts w:ascii="Garamond" w:hAnsi="Garamond"/>
        </w:rPr>
        <w:t xml:space="preserve"> odio. Praesent libero. Sed cursus ante dapibus diam. Sed nisi. Nulla quis </w:t>
      </w:r>
      <w:proofErr w:type="gramStart"/>
      <w:r w:rsidRPr="006D6672">
        <w:rPr>
          <w:rFonts w:ascii="Garamond" w:hAnsi="Garamond"/>
        </w:rPr>
        <w:t>sem</w:t>
      </w:r>
      <w:proofErr w:type="gramEnd"/>
      <w:r w:rsidRPr="006D6672">
        <w:rPr>
          <w:rFonts w:ascii="Garamond" w:hAnsi="Garamond"/>
        </w:rPr>
        <w:t xml:space="preserve"> at nibh elementum imperdiet. </w:t>
      </w:r>
      <w:proofErr w:type="gramStart"/>
      <w:r w:rsidRPr="006D6672">
        <w:rPr>
          <w:rFonts w:ascii="Garamond" w:hAnsi="Garamond"/>
        </w:rPr>
        <w:t>Duis sagittis ipsum.</w:t>
      </w:r>
      <w:proofErr w:type="gramEnd"/>
      <w:r w:rsidRPr="006D6672">
        <w:rPr>
          <w:rFonts w:ascii="Garamond" w:hAnsi="Garamond"/>
        </w:rPr>
        <w:t xml:space="preserve"> Praesent mauris. Fusce </w:t>
      </w:r>
      <w:proofErr w:type="gramStart"/>
      <w:r w:rsidRPr="006D6672">
        <w:rPr>
          <w:rFonts w:ascii="Garamond" w:hAnsi="Garamond"/>
        </w:rPr>
        <w:t>nec</w:t>
      </w:r>
      <w:proofErr w:type="gramEnd"/>
      <w:r w:rsidRPr="006D6672">
        <w:rPr>
          <w:rFonts w:ascii="Garamond" w:hAnsi="Garamond"/>
        </w:rPr>
        <w:t xml:space="preserve"> tellus sed augue semper porta. Mauris </w:t>
      </w:r>
      <w:proofErr w:type="gramStart"/>
      <w:r w:rsidRPr="006D6672">
        <w:rPr>
          <w:rFonts w:ascii="Garamond" w:hAnsi="Garamond"/>
        </w:rPr>
        <w:t>massa</w:t>
      </w:r>
      <w:proofErr w:type="gramEnd"/>
      <w:r w:rsidRPr="006D6672">
        <w:rPr>
          <w:rFonts w:ascii="Garamond" w:hAnsi="Garamond"/>
        </w:rPr>
        <w:t xml:space="preserve">. </w:t>
      </w:r>
      <w:proofErr w:type="gramStart"/>
      <w:r w:rsidRPr="006D6672">
        <w:rPr>
          <w:rFonts w:ascii="Garamond" w:hAnsi="Garamond"/>
        </w:rPr>
        <w:t>Vestibulum lacinia arcu eget nulla.</w:t>
      </w:r>
      <w:proofErr w:type="gramEnd"/>
      <w:r w:rsidRPr="006D6672">
        <w:rPr>
          <w:rFonts w:ascii="Garamond" w:hAnsi="Garamond"/>
        </w:rPr>
        <w:t xml:space="preserve"> </w:t>
      </w:r>
      <w:proofErr w:type="gramStart"/>
      <w:r w:rsidRPr="006D6672">
        <w:rPr>
          <w:rFonts w:ascii="Garamond" w:hAnsi="Garamond"/>
        </w:rPr>
        <w:t>Class aptent taciti sociosqu ad litora torquent per conubia nostra, per inceptos himenaeos.</w:t>
      </w:r>
      <w:proofErr w:type="gramEnd"/>
      <w:r w:rsidRPr="006D6672">
        <w:rPr>
          <w:rFonts w:ascii="Garamond" w:hAnsi="Garamond"/>
        </w:rPr>
        <w:t xml:space="preserve"> Lorem ipsum </w:t>
      </w:r>
      <w:proofErr w:type="gramStart"/>
      <w:r w:rsidRPr="006D6672">
        <w:rPr>
          <w:rFonts w:ascii="Garamond" w:hAnsi="Garamond"/>
        </w:rPr>
        <w:t>dolor sit</w:t>
      </w:r>
      <w:proofErr w:type="gramEnd"/>
      <w:r w:rsidRPr="006D6672">
        <w:rPr>
          <w:rFonts w:ascii="Garamond" w:hAnsi="Garamond"/>
        </w:rPr>
        <w:t xml:space="preserve"> amet, consectetur adipiscing elit. Integer </w:t>
      </w:r>
      <w:proofErr w:type="gramStart"/>
      <w:r w:rsidRPr="006D6672">
        <w:rPr>
          <w:rFonts w:ascii="Garamond" w:hAnsi="Garamond"/>
        </w:rPr>
        <w:t>nec</w:t>
      </w:r>
      <w:proofErr w:type="gramEnd"/>
      <w:r w:rsidRPr="006D6672">
        <w:rPr>
          <w:rFonts w:ascii="Garamond" w:hAnsi="Garamond"/>
        </w:rPr>
        <w:t xml:space="preserve"> odio. Praesent libero. Sed cursus ante dapibus diam. Sed nisi. Nulla quis </w:t>
      </w:r>
      <w:proofErr w:type="gramStart"/>
      <w:r w:rsidRPr="006D6672">
        <w:rPr>
          <w:rFonts w:ascii="Garamond" w:hAnsi="Garamond"/>
        </w:rPr>
        <w:t>sem</w:t>
      </w:r>
      <w:proofErr w:type="gramEnd"/>
      <w:r w:rsidRPr="006D6672">
        <w:rPr>
          <w:rFonts w:ascii="Garamond" w:hAnsi="Garamond"/>
        </w:rPr>
        <w:t xml:space="preserve"> at nibh elementum imperdiet. </w:t>
      </w:r>
      <w:proofErr w:type="gramStart"/>
      <w:r w:rsidRPr="006D6672">
        <w:rPr>
          <w:rFonts w:ascii="Garamond" w:hAnsi="Garamond"/>
        </w:rPr>
        <w:t>Duis sagittis ipsum.</w:t>
      </w:r>
      <w:proofErr w:type="gramEnd"/>
      <w:r w:rsidRPr="006D6672">
        <w:rPr>
          <w:rFonts w:ascii="Garamond" w:hAnsi="Garamond"/>
        </w:rPr>
        <w:t xml:space="preserve"> Praesent mauris. Fusce </w:t>
      </w:r>
      <w:proofErr w:type="gramStart"/>
      <w:r w:rsidRPr="006D6672">
        <w:rPr>
          <w:rFonts w:ascii="Garamond" w:hAnsi="Garamond"/>
        </w:rPr>
        <w:t>nec</w:t>
      </w:r>
      <w:proofErr w:type="gramEnd"/>
      <w:r w:rsidRPr="006D6672">
        <w:rPr>
          <w:rFonts w:ascii="Garamond" w:hAnsi="Garamond"/>
        </w:rPr>
        <w:t xml:space="preserve"> tellus sed augue semper porta. Mauris </w:t>
      </w:r>
      <w:proofErr w:type="gramStart"/>
      <w:r w:rsidRPr="006D6672">
        <w:rPr>
          <w:rFonts w:ascii="Garamond" w:hAnsi="Garamond"/>
        </w:rPr>
        <w:t>massa</w:t>
      </w:r>
      <w:proofErr w:type="gramEnd"/>
      <w:r w:rsidRPr="006D6672">
        <w:rPr>
          <w:rFonts w:ascii="Garamond" w:hAnsi="Garamond"/>
        </w:rPr>
        <w:t xml:space="preserve">. </w:t>
      </w:r>
      <w:proofErr w:type="gramStart"/>
      <w:r w:rsidRPr="006D6672">
        <w:rPr>
          <w:rFonts w:ascii="Garamond" w:hAnsi="Garamond"/>
        </w:rPr>
        <w:t xml:space="preserve">Vestibulum lacinia arcu </w:t>
      </w:r>
      <w:r w:rsidRPr="006D6672">
        <w:rPr>
          <w:rFonts w:ascii="Garamond" w:hAnsi="Garamond"/>
        </w:rPr>
        <w:lastRenderedPageBreak/>
        <w:t>eget nulla.</w:t>
      </w:r>
      <w:proofErr w:type="gramEnd"/>
      <w:r w:rsidRPr="006D6672">
        <w:rPr>
          <w:rFonts w:ascii="Garamond" w:hAnsi="Garamond"/>
        </w:rPr>
        <w:t xml:space="preserve"> </w:t>
      </w:r>
      <w:proofErr w:type="gramStart"/>
      <w:r w:rsidRPr="006D6672">
        <w:rPr>
          <w:rFonts w:ascii="Garamond" w:hAnsi="Garamond"/>
        </w:rPr>
        <w:t>Class aptent taciti sociosqu ad litora torquent per conubia nostra, per inceptos himenaeos.</w:t>
      </w:r>
      <w:proofErr w:type="gramEnd"/>
      <w:r w:rsidRPr="006D6672">
        <w:rPr>
          <w:rFonts w:ascii="Garamond" w:hAnsi="Garamond"/>
        </w:rPr>
        <w:t xml:space="preserve"> Lorem ipsum </w:t>
      </w:r>
      <w:proofErr w:type="gramStart"/>
      <w:r w:rsidRPr="006D6672">
        <w:rPr>
          <w:rFonts w:ascii="Garamond" w:hAnsi="Garamond"/>
        </w:rPr>
        <w:t>dolor sit</w:t>
      </w:r>
      <w:proofErr w:type="gramEnd"/>
      <w:r w:rsidRPr="006D6672">
        <w:rPr>
          <w:rFonts w:ascii="Garamond" w:hAnsi="Garamond"/>
        </w:rPr>
        <w:t xml:space="preserve"> amet, consectetur adipiscing elit. Integer </w:t>
      </w:r>
      <w:proofErr w:type="gramStart"/>
      <w:r w:rsidRPr="006D6672">
        <w:rPr>
          <w:rFonts w:ascii="Garamond" w:hAnsi="Garamond"/>
        </w:rPr>
        <w:t>nec</w:t>
      </w:r>
      <w:proofErr w:type="gramEnd"/>
      <w:r w:rsidRPr="006D6672">
        <w:rPr>
          <w:rFonts w:ascii="Garamond" w:hAnsi="Garamond"/>
        </w:rPr>
        <w:t xml:space="preserve"> odio. Praesent libero. Sed cursus ante dapibus diam. Sed nisi. Nulla quis </w:t>
      </w:r>
      <w:proofErr w:type="gramStart"/>
      <w:r w:rsidRPr="006D6672">
        <w:rPr>
          <w:rFonts w:ascii="Garamond" w:hAnsi="Garamond"/>
        </w:rPr>
        <w:t>sem</w:t>
      </w:r>
      <w:proofErr w:type="gramEnd"/>
      <w:r w:rsidRPr="006D6672">
        <w:rPr>
          <w:rFonts w:ascii="Garamond" w:hAnsi="Garamond"/>
        </w:rPr>
        <w:t xml:space="preserve"> at nibh elementum imperdiet. </w:t>
      </w:r>
      <w:proofErr w:type="gramStart"/>
      <w:r w:rsidRPr="006D6672">
        <w:rPr>
          <w:rFonts w:ascii="Garamond" w:hAnsi="Garamond"/>
        </w:rPr>
        <w:t>Duis sagittis ipsum.</w:t>
      </w:r>
      <w:proofErr w:type="gramEnd"/>
      <w:r w:rsidRPr="006D6672">
        <w:rPr>
          <w:rFonts w:ascii="Garamond" w:hAnsi="Garamond"/>
        </w:rPr>
        <w:t xml:space="preserve"> Praesent mauris. Fusce </w:t>
      </w:r>
      <w:proofErr w:type="gramStart"/>
      <w:r w:rsidRPr="006D6672">
        <w:rPr>
          <w:rFonts w:ascii="Garamond" w:hAnsi="Garamond"/>
        </w:rPr>
        <w:t>nec</w:t>
      </w:r>
      <w:proofErr w:type="gramEnd"/>
      <w:r w:rsidRPr="006D6672">
        <w:rPr>
          <w:rFonts w:ascii="Garamond" w:hAnsi="Garamond"/>
        </w:rPr>
        <w:t xml:space="preserve"> tellus sed augue semper porta. Mauris </w:t>
      </w:r>
      <w:proofErr w:type="gramStart"/>
      <w:r w:rsidRPr="006D6672">
        <w:rPr>
          <w:rFonts w:ascii="Garamond" w:hAnsi="Garamond"/>
        </w:rPr>
        <w:t>massa</w:t>
      </w:r>
      <w:proofErr w:type="gramEnd"/>
      <w:r w:rsidRPr="006D6672">
        <w:rPr>
          <w:rFonts w:ascii="Garamond" w:hAnsi="Garamond"/>
        </w:rPr>
        <w:t xml:space="preserve">. </w:t>
      </w:r>
      <w:proofErr w:type="gramStart"/>
      <w:r w:rsidRPr="006D6672">
        <w:rPr>
          <w:rFonts w:ascii="Garamond" w:hAnsi="Garamond"/>
        </w:rPr>
        <w:t>Vestibulum lacinia arcu eget nulla.</w:t>
      </w:r>
      <w:proofErr w:type="gramEnd"/>
      <w:r w:rsidRPr="006D6672">
        <w:rPr>
          <w:rFonts w:ascii="Garamond" w:hAnsi="Garamond"/>
        </w:rPr>
        <w:t xml:space="preserve"> </w:t>
      </w:r>
      <w:proofErr w:type="gramStart"/>
      <w:r w:rsidRPr="006D6672">
        <w:rPr>
          <w:rFonts w:ascii="Garamond" w:hAnsi="Garamond"/>
        </w:rPr>
        <w:t>Class aptent taciti sociosqu ad litora torquent per conubia nostra, per inceptos himenaeos.</w:t>
      </w:r>
      <w:proofErr w:type="gramEnd"/>
      <w:r w:rsidRPr="006D6672">
        <w:rPr>
          <w:rFonts w:ascii="Garamond" w:hAnsi="Garamond"/>
        </w:rPr>
        <w:t xml:space="preserve"> Lorem ipsum </w:t>
      </w:r>
      <w:proofErr w:type="gramStart"/>
      <w:r w:rsidRPr="006D6672">
        <w:rPr>
          <w:rFonts w:ascii="Garamond" w:hAnsi="Garamond"/>
        </w:rPr>
        <w:t>dolor sit</w:t>
      </w:r>
      <w:proofErr w:type="gramEnd"/>
      <w:r w:rsidRPr="006D6672">
        <w:rPr>
          <w:rFonts w:ascii="Garamond" w:hAnsi="Garamond"/>
        </w:rPr>
        <w:t xml:space="preserve"> amet, consectetur sociosqu ad litora torquent per conubia nostra, per inceptos himenaeos.</w:t>
      </w:r>
    </w:p>
    <w:p w14:paraId="07D5CCC1" w14:textId="77777777" w:rsidR="003B785D" w:rsidRPr="006D6672" w:rsidRDefault="003B785D" w:rsidP="003B785D">
      <w:pPr>
        <w:jc w:val="both"/>
        <w:rPr>
          <w:rFonts w:ascii="Garamond" w:hAnsi="Garamond"/>
        </w:rPr>
      </w:pPr>
    </w:p>
    <w:p w14:paraId="301CBDC3" w14:textId="77777777" w:rsidR="00EE6735" w:rsidRPr="006D6672" w:rsidRDefault="00831F1A" w:rsidP="002C3EE1">
      <w:pPr>
        <w:pStyle w:val="Heading2"/>
        <w:jc w:val="both"/>
      </w:pPr>
      <w:r w:rsidRPr="006D6672">
        <w:lastRenderedPageBreak/>
        <w:t xml:space="preserve">2. Section title </w:t>
      </w:r>
    </w:p>
    <w:p w14:paraId="59A8BDC7" w14:textId="77777777" w:rsidR="003B785D" w:rsidRPr="006D6672" w:rsidDel="001A3B63" w:rsidRDefault="003B785D" w:rsidP="002C3EE1">
      <w:pPr>
        <w:jc w:val="both"/>
        <w:rPr>
          <w:del w:id="27" w:author="Jeri Wieringa" w:date="2016-04-21T16:40:00Z"/>
          <w:rFonts w:ascii="Garamond" w:hAnsi="Garamond"/>
        </w:rPr>
      </w:pPr>
    </w:p>
    <w:p w14:paraId="39855043" w14:textId="77777777" w:rsidR="003B785D" w:rsidRPr="006D6672" w:rsidRDefault="003B785D" w:rsidP="002C3EE1">
      <w:pPr>
        <w:jc w:val="both"/>
        <w:rPr>
          <w:rFonts w:ascii="Garamond" w:hAnsi="Garamond"/>
        </w:rPr>
      </w:pPr>
      <w:r w:rsidRPr="006D6672">
        <w:rPr>
          <w:rFonts w:ascii="Garamond" w:hAnsi="Garamond"/>
        </w:rPr>
        <w:t xml:space="preserve">Lorem ipsum </w:t>
      </w:r>
      <w:proofErr w:type="gramStart"/>
      <w:r w:rsidRPr="006D6672">
        <w:rPr>
          <w:rFonts w:ascii="Garamond" w:hAnsi="Garamond"/>
        </w:rPr>
        <w:t>dolor sit</w:t>
      </w:r>
      <w:proofErr w:type="gramEnd"/>
      <w:r w:rsidRPr="006D6672">
        <w:rPr>
          <w:rFonts w:ascii="Garamond" w:hAnsi="Garamond"/>
        </w:rPr>
        <w:t xml:space="preserve"> amet, consectetur adipiscing elit. Integer </w:t>
      </w:r>
      <w:proofErr w:type="gramStart"/>
      <w:r w:rsidRPr="006D6672">
        <w:rPr>
          <w:rFonts w:ascii="Garamond" w:hAnsi="Garamond"/>
        </w:rPr>
        <w:t>nec</w:t>
      </w:r>
      <w:proofErr w:type="gramEnd"/>
      <w:r w:rsidRPr="006D6672">
        <w:rPr>
          <w:rFonts w:ascii="Garamond" w:hAnsi="Garamond"/>
        </w:rPr>
        <w:t xml:space="preserve"> odio. Praesent libero. Sed cursus ante dapibus diam. Sed nisi. Nulla quis </w:t>
      </w:r>
      <w:proofErr w:type="gramStart"/>
      <w:r w:rsidRPr="006D6672">
        <w:rPr>
          <w:rFonts w:ascii="Garamond" w:hAnsi="Garamond"/>
        </w:rPr>
        <w:t>sem</w:t>
      </w:r>
      <w:proofErr w:type="gramEnd"/>
      <w:r w:rsidRPr="006D6672">
        <w:rPr>
          <w:rFonts w:ascii="Garamond" w:hAnsi="Garamond"/>
        </w:rPr>
        <w:t xml:space="preserve"> at nibh elementum imperdiet. </w:t>
      </w:r>
      <w:proofErr w:type="gramStart"/>
      <w:r w:rsidRPr="006D6672">
        <w:rPr>
          <w:rFonts w:ascii="Garamond" w:hAnsi="Garamond"/>
        </w:rPr>
        <w:t>Duis sagittis ipsum.</w:t>
      </w:r>
      <w:proofErr w:type="gramEnd"/>
      <w:r w:rsidRPr="006D6672">
        <w:rPr>
          <w:rFonts w:ascii="Garamond" w:hAnsi="Garamond"/>
        </w:rPr>
        <w:t xml:space="preserve"> Praesent mauris. Fusce </w:t>
      </w:r>
      <w:proofErr w:type="gramStart"/>
      <w:r w:rsidRPr="006D6672">
        <w:rPr>
          <w:rFonts w:ascii="Garamond" w:hAnsi="Garamond"/>
        </w:rPr>
        <w:t>nec</w:t>
      </w:r>
      <w:proofErr w:type="gramEnd"/>
      <w:r w:rsidRPr="006D6672">
        <w:rPr>
          <w:rFonts w:ascii="Garamond" w:hAnsi="Garamond"/>
        </w:rPr>
        <w:t xml:space="preserve"> tellus sed augue semper porta. Mauris </w:t>
      </w:r>
      <w:proofErr w:type="gramStart"/>
      <w:r w:rsidRPr="006D6672">
        <w:rPr>
          <w:rFonts w:ascii="Garamond" w:hAnsi="Garamond"/>
        </w:rPr>
        <w:t>massa</w:t>
      </w:r>
      <w:proofErr w:type="gramEnd"/>
      <w:r w:rsidRPr="006D6672">
        <w:rPr>
          <w:rFonts w:ascii="Garamond" w:hAnsi="Garamond"/>
        </w:rPr>
        <w:t xml:space="preserve">. </w:t>
      </w:r>
      <w:proofErr w:type="gramStart"/>
      <w:r w:rsidRPr="006D6672">
        <w:rPr>
          <w:rFonts w:ascii="Garamond" w:hAnsi="Garamond"/>
        </w:rPr>
        <w:t>Vestibulum lacinia arcu eget nulla.</w:t>
      </w:r>
      <w:proofErr w:type="gramEnd"/>
      <w:r w:rsidRPr="006D6672">
        <w:rPr>
          <w:rFonts w:ascii="Garamond" w:hAnsi="Garamond"/>
        </w:rPr>
        <w:t xml:space="preserve"> </w:t>
      </w:r>
      <w:proofErr w:type="gramStart"/>
      <w:r w:rsidRPr="006D6672">
        <w:rPr>
          <w:rFonts w:ascii="Garamond" w:hAnsi="Garamond"/>
        </w:rPr>
        <w:t>Class aptent taciti sociosqu ad litora torquent per conubia nostra, per inceptos himenaeos.</w:t>
      </w:r>
      <w:proofErr w:type="gramEnd"/>
      <w:r w:rsidRPr="006D6672">
        <w:rPr>
          <w:rFonts w:ascii="Garamond" w:hAnsi="Garamond"/>
        </w:rPr>
        <w:t xml:space="preserve"> Lorem ipsum </w:t>
      </w:r>
      <w:proofErr w:type="gramStart"/>
      <w:r w:rsidRPr="006D6672">
        <w:rPr>
          <w:rFonts w:ascii="Garamond" w:hAnsi="Garamond"/>
        </w:rPr>
        <w:t>dolor sit</w:t>
      </w:r>
      <w:proofErr w:type="gramEnd"/>
      <w:r w:rsidRPr="006D6672">
        <w:rPr>
          <w:rFonts w:ascii="Garamond" w:hAnsi="Garamond"/>
        </w:rPr>
        <w:t xml:space="preserve"> amet, consectetur adipiscing elit. Integer </w:t>
      </w:r>
      <w:proofErr w:type="gramStart"/>
      <w:r w:rsidRPr="006D6672">
        <w:rPr>
          <w:rFonts w:ascii="Garamond" w:hAnsi="Garamond"/>
        </w:rPr>
        <w:t>nec</w:t>
      </w:r>
      <w:proofErr w:type="gramEnd"/>
      <w:r w:rsidRPr="006D6672">
        <w:rPr>
          <w:rFonts w:ascii="Garamond" w:hAnsi="Garamond"/>
        </w:rPr>
        <w:t xml:space="preserve"> odio. Praesent libero. Sed cursus ante dapibus diam. Sed nisi. Nulla quis </w:t>
      </w:r>
      <w:proofErr w:type="gramStart"/>
      <w:r w:rsidRPr="006D6672">
        <w:rPr>
          <w:rFonts w:ascii="Garamond" w:hAnsi="Garamond"/>
        </w:rPr>
        <w:t>sem</w:t>
      </w:r>
      <w:proofErr w:type="gramEnd"/>
      <w:r w:rsidRPr="006D6672">
        <w:rPr>
          <w:rFonts w:ascii="Garamond" w:hAnsi="Garamond"/>
        </w:rPr>
        <w:t xml:space="preserve"> at nibh elementum imperdiet. </w:t>
      </w:r>
      <w:proofErr w:type="gramStart"/>
      <w:r w:rsidRPr="006D6672">
        <w:rPr>
          <w:rFonts w:ascii="Garamond" w:hAnsi="Garamond"/>
        </w:rPr>
        <w:t>Duis sagittis ipsum.</w:t>
      </w:r>
      <w:proofErr w:type="gramEnd"/>
      <w:r w:rsidRPr="006D6672">
        <w:rPr>
          <w:rFonts w:ascii="Garamond" w:hAnsi="Garamond"/>
        </w:rPr>
        <w:t xml:space="preserve"> Praesent mauris. Fusce </w:t>
      </w:r>
      <w:proofErr w:type="gramStart"/>
      <w:r w:rsidRPr="006D6672">
        <w:rPr>
          <w:rFonts w:ascii="Garamond" w:hAnsi="Garamond"/>
        </w:rPr>
        <w:t>nec</w:t>
      </w:r>
      <w:proofErr w:type="gramEnd"/>
      <w:r w:rsidRPr="006D6672">
        <w:rPr>
          <w:rFonts w:ascii="Garamond" w:hAnsi="Garamond"/>
        </w:rPr>
        <w:t xml:space="preserve"> tellus sed augue semper porta. Mauris </w:t>
      </w:r>
      <w:proofErr w:type="gramStart"/>
      <w:r w:rsidRPr="006D6672">
        <w:rPr>
          <w:rFonts w:ascii="Garamond" w:hAnsi="Garamond"/>
        </w:rPr>
        <w:t>massa</w:t>
      </w:r>
      <w:proofErr w:type="gramEnd"/>
      <w:r w:rsidRPr="006D6672">
        <w:rPr>
          <w:rFonts w:ascii="Garamond" w:hAnsi="Garamond"/>
        </w:rPr>
        <w:t xml:space="preserve">. </w:t>
      </w:r>
      <w:proofErr w:type="gramStart"/>
      <w:r w:rsidRPr="006D6672">
        <w:rPr>
          <w:rFonts w:ascii="Garamond" w:hAnsi="Garamond"/>
        </w:rPr>
        <w:t>Vestibulum lacinia arcu eget nulla.</w:t>
      </w:r>
      <w:proofErr w:type="gramEnd"/>
      <w:r w:rsidRPr="006D6672">
        <w:rPr>
          <w:rFonts w:ascii="Garamond" w:hAnsi="Garamond"/>
        </w:rPr>
        <w:t xml:space="preserve"> </w:t>
      </w:r>
      <w:proofErr w:type="gramStart"/>
      <w:r w:rsidRPr="006D6672">
        <w:rPr>
          <w:rFonts w:ascii="Garamond" w:hAnsi="Garamond"/>
        </w:rPr>
        <w:t>Class aptent taciti sociosqu ad litora torquent per conubia nostra, per inceptos himenaeos.</w:t>
      </w:r>
      <w:proofErr w:type="gramEnd"/>
      <w:r w:rsidRPr="006D6672">
        <w:rPr>
          <w:rFonts w:ascii="Garamond" w:hAnsi="Garamond"/>
        </w:rPr>
        <w:t xml:space="preserve"> Lorem ipsum </w:t>
      </w:r>
      <w:proofErr w:type="gramStart"/>
      <w:r w:rsidRPr="006D6672">
        <w:rPr>
          <w:rFonts w:ascii="Garamond" w:hAnsi="Garamond"/>
        </w:rPr>
        <w:t>dolor sit</w:t>
      </w:r>
      <w:proofErr w:type="gramEnd"/>
      <w:r w:rsidRPr="006D6672">
        <w:rPr>
          <w:rFonts w:ascii="Garamond" w:hAnsi="Garamond"/>
        </w:rPr>
        <w:t xml:space="preserve"> amet, consectetur adipiscing elit. Integer </w:t>
      </w:r>
      <w:proofErr w:type="gramStart"/>
      <w:r w:rsidRPr="006D6672">
        <w:rPr>
          <w:rFonts w:ascii="Garamond" w:hAnsi="Garamond"/>
        </w:rPr>
        <w:t>nec</w:t>
      </w:r>
      <w:proofErr w:type="gramEnd"/>
      <w:r w:rsidRPr="006D6672">
        <w:rPr>
          <w:rFonts w:ascii="Garamond" w:hAnsi="Garamond"/>
        </w:rPr>
        <w:t xml:space="preserve"> odio. Praesent libero. Sed cursus ante dapibus diam. Sed nisi. Nulla quis </w:t>
      </w:r>
      <w:proofErr w:type="gramStart"/>
      <w:r w:rsidRPr="006D6672">
        <w:rPr>
          <w:rFonts w:ascii="Garamond" w:hAnsi="Garamond"/>
        </w:rPr>
        <w:t>sem</w:t>
      </w:r>
      <w:proofErr w:type="gramEnd"/>
      <w:r w:rsidRPr="006D6672">
        <w:rPr>
          <w:rFonts w:ascii="Garamond" w:hAnsi="Garamond"/>
        </w:rPr>
        <w:t xml:space="preserve"> at nibh elementum imperdiet. </w:t>
      </w:r>
      <w:proofErr w:type="gramStart"/>
      <w:r w:rsidRPr="006D6672">
        <w:rPr>
          <w:rFonts w:ascii="Garamond" w:hAnsi="Garamond"/>
        </w:rPr>
        <w:t>Duis sagittis ipsum.</w:t>
      </w:r>
      <w:proofErr w:type="gramEnd"/>
      <w:r w:rsidRPr="006D6672">
        <w:rPr>
          <w:rFonts w:ascii="Garamond" w:hAnsi="Garamond"/>
        </w:rPr>
        <w:t xml:space="preserve"> Praesent mauris. Fusce </w:t>
      </w:r>
      <w:proofErr w:type="gramStart"/>
      <w:r w:rsidRPr="006D6672">
        <w:rPr>
          <w:rFonts w:ascii="Garamond" w:hAnsi="Garamond"/>
        </w:rPr>
        <w:t>nec</w:t>
      </w:r>
      <w:proofErr w:type="gramEnd"/>
      <w:r w:rsidRPr="006D6672">
        <w:rPr>
          <w:rFonts w:ascii="Garamond" w:hAnsi="Garamond"/>
        </w:rPr>
        <w:t xml:space="preserve"> tellus sed augue semper porta. Mauris </w:t>
      </w:r>
      <w:proofErr w:type="gramStart"/>
      <w:r w:rsidRPr="006D6672">
        <w:rPr>
          <w:rFonts w:ascii="Garamond" w:hAnsi="Garamond"/>
        </w:rPr>
        <w:t>massa</w:t>
      </w:r>
      <w:proofErr w:type="gramEnd"/>
      <w:r w:rsidRPr="006D6672">
        <w:rPr>
          <w:rFonts w:ascii="Garamond" w:hAnsi="Garamond"/>
        </w:rPr>
        <w:t xml:space="preserve">. </w:t>
      </w:r>
      <w:proofErr w:type="gramStart"/>
      <w:r w:rsidRPr="006D6672">
        <w:rPr>
          <w:rFonts w:ascii="Garamond" w:hAnsi="Garamond"/>
        </w:rPr>
        <w:t>Vestibulum lacinia arcu eget nulla.</w:t>
      </w:r>
      <w:proofErr w:type="gramEnd"/>
      <w:r w:rsidRPr="006D6672">
        <w:rPr>
          <w:rFonts w:ascii="Garamond" w:hAnsi="Garamond"/>
        </w:rPr>
        <w:t xml:space="preserve"> </w:t>
      </w:r>
      <w:proofErr w:type="gramStart"/>
      <w:r w:rsidRPr="006D6672">
        <w:rPr>
          <w:rFonts w:ascii="Garamond" w:hAnsi="Garamond"/>
        </w:rPr>
        <w:t>Class aptent taciti sociosqu ad litora torquent per conubia nostra, per inceptos himenaeos.</w:t>
      </w:r>
      <w:proofErr w:type="gramEnd"/>
      <w:r w:rsidRPr="006D6672">
        <w:rPr>
          <w:rFonts w:ascii="Garamond" w:hAnsi="Garamond"/>
        </w:rPr>
        <w:t xml:space="preserve"> Lorem ipsum </w:t>
      </w:r>
      <w:proofErr w:type="gramStart"/>
      <w:r w:rsidRPr="006D6672">
        <w:rPr>
          <w:rFonts w:ascii="Garamond" w:hAnsi="Garamond"/>
        </w:rPr>
        <w:t>dolor sit</w:t>
      </w:r>
      <w:proofErr w:type="gramEnd"/>
      <w:r w:rsidRPr="006D6672">
        <w:rPr>
          <w:rFonts w:ascii="Garamond" w:hAnsi="Garamond"/>
        </w:rPr>
        <w:t xml:space="preserve"> amet, consectetur sociosqu ad litora torquent per conubia nostra, per inceptos himenaeos.</w:t>
      </w:r>
    </w:p>
    <w:p w14:paraId="4A64F36E" w14:textId="77777777" w:rsidR="00EE6735" w:rsidRPr="006D6672" w:rsidRDefault="00EE6735" w:rsidP="003B785D">
      <w:pPr>
        <w:jc w:val="both"/>
        <w:rPr>
          <w:rFonts w:ascii="Garamond" w:hAnsi="Garamond"/>
        </w:rPr>
      </w:pPr>
    </w:p>
    <w:p w14:paraId="1DDB9BAE" w14:textId="77777777" w:rsidR="00EE6735" w:rsidRPr="006D6672" w:rsidRDefault="00EE6735" w:rsidP="003B785D">
      <w:pPr>
        <w:jc w:val="both"/>
        <w:rPr>
          <w:rFonts w:ascii="Garamond" w:hAnsi="Garamond"/>
        </w:rPr>
      </w:pPr>
    </w:p>
    <w:p w14:paraId="0CF01816" w14:textId="77777777" w:rsidR="00EA6CCA" w:rsidRPr="006D6672" w:rsidRDefault="00EE6735" w:rsidP="008B3E7D">
      <w:pPr>
        <w:pStyle w:val="Heading2"/>
      </w:pPr>
      <w:r w:rsidRPr="006D6672">
        <w:t xml:space="preserve">3. Section title </w:t>
      </w:r>
    </w:p>
    <w:p w14:paraId="71D8CE78" w14:textId="77777777" w:rsidR="00EE6735" w:rsidRPr="006D6672" w:rsidDel="001A3B63" w:rsidRDefault="00EE6735" w:rsidP="00EE6735">
      <w:pPr>
        <w:rPr>
          <w:del w:id="28" w:author="Jeri Wieringa" w:date="2016-04-21T16:40:00Z"/>
          <w:rFonts w:ascii="Garamond" w:hAnsi="Garamond"/>
        </w:rPr>
      </w:pPr>
    </w:p>
    <w:p w14:paraId="2575C091" w14:textId="77777777" w:rsidR="00EE6735" w:rsidRPr="006D6672" w:rsidRDefault="00EE6735" w:rsidP="00EE6735">
      <w:pPr>
        <w:jc w:val="both"/>
        <w:rPr>
          <w:rFonts w:ascii="Garamond" w:hAnsi="Garamond"/>
        </w:rPr>
      </w:pPr>
      <w:r w:rsidRPr="006D6672">
        <w:rPr>
          <w:rFonts w:ascii="Garamond" w:hAnsi="Garamond"/>
        </w:rPr>
        <w:t xml:space="preserve">Lorem ipsum </w:t>
      </w:r>
      <w:proofErr w:type="gramStart"/>
      <w:r w:rsidRPr="006D6672">
        <w:rPr>
          <w:rFonts w:ascii="Garamond" w:hAnsi="Garamond"/>
        </w:rPr>
        <w:t>dolor sit</w:t>
      </w:r>
      <w:proofErr w:type="gramEnd"/>
      <w:r w:rsidRPr="006D6672">
        <w:rPr>
          <w:rFonts w:ascii="Garamond" w:hAnsi="Garamond"/>
        </w:rPr>
        <w:t xml:space="preserve"> amet, consectetur adipiscing elit. Integer </w:t>
      </w:r>
      <w:proofErr w:type="gramStart"/>
      <w:r w:rsidRPr="006D6672">
        <w:rPr>
          <w:rFonts w:ascii="Garamond" w:hAnsi="Garamond"/>
        </w:rPr>
        <w:t>nec</w:t>
      </w:r>
      <w:proofErr w:type="gramEnd"/>
      <w:r w:rsidRPr="006D6672">
        <w:rPr>
          <w:rFonts w:ascii="Garamond" w:hAnsi="Garamond"/>
        </w:rPr>
        <w:t xml:space="preserve"> odio. Praesent libero. Sed cursus ante dapibus diam. Sed nisi. Nulla quis </w:t>
      </w:r>
      <w:proofErr w:type="gramStart"/>
      <w:r w:rsidRPr="006D6672">
        <w:rPr>
          <w:rFonts w:ascii="Garamond" w:hAnsi="Garamond"/>
        </w:rPr>
        <w:t>sem</w:t>
      </w:r>
      <w:proofErr w:type="gramEnd"/>
      <w:r w:rsidRPr="006D6672">
        <w:rPr>
          <w:rFonts w:ascii="Garamond" w:hAnsi="Garamond"/>
        </w:rPr>
        <w:t xml:space="preserve"> at nibh elementum </w:t>
      </w:r>
      <w:r w:rsidRPr="006D6672">
        <w:rPr>
          <w:rFonts w:ascii="Garamond" w:hAnsi="Garamond"/>
        </w:rPr>
        <w:lastRenderedPageBreak/>
        <w:t xml:space="preserve">imperdiet. </w:t>
      </w:r>
      <w:proofErr w:type="gramStart"/>
      <w:r w:rsidRPr="006D6672">
        <w:rPr>
          <w:rFonts w:ascii="Garamond" w:hAnsi="Garamond"/>
        </w:rPr>
        <w:t>Duis sagittis ipsum.</w:t>
      </w:r>
      <w:proofErr w:type="gramEnd"/>
      <w:r w:rsidRPr="006D6672">
        <w:rPr>
          <w:rFonts w:ascii="Garamond" w:hAnsi="Garamond"/>
        </w:rPr>
        <w:t xml:space="preserve"> Praesent mauris. Fusce </w:t>
      </w:r>
      <w:proofErr w:type="gramStart"/>
      <w:r w:rsidRPr="006D6672">
        <w:rPr>
          <w:rFonts w:ascii="Garamond" w:hAnsi="Garamond"/>
        </w:rPr>
        <w:t>nec</w:t>
      </w:r>
      <w:proofErr w:type="gramEnd"/>
      <w:r w:rsidRPr="006D6672">
        <w:rPr>
          <w:rFonts w:ascii="Garamond" w:hAnsi="Garamond"/>
        </w:rPr>
        <w:t xml:space="preserve"> tellus sed augue semper porta. Mauris </w:t>
      </w:r>
      <w:proofErr w:type="gramStart"/>
      <w:r w:rsidRPr="006D6672">
        <w:rPr>
          <w:rFonts w:ascii="Garamond" w:hAnsi="Garamond"/>
        </w:rPr>
        <w:t>massa</w:t>
      </w:r>
      <w:proofErr w:type="gramEnd"/>
      <w:r w:rsidRPr="006D6672">
        <w:rPr>
          <w:rFonts w:ascii="Garamond" w:hAnsi="Garamond"/>
        </w:rPr>
        <w:t xml:space="preserve">. </w:t>
      </w:r>
      <w:proofErr w:type="gramStart"/>
      <w:r w:rsidRPr="006D6672">
        <w:rPr>
          <w:rFonts w:ascii="Garamond" w:hAnsi="Garamond"/>
        </w:rPr>
        <w:t>Vestibulum lacinia arcu eget nulla.</w:t>
      </w:r>
      <w:proofErr w:type="gramEnd"/>
      <w:r w:rsidRPr="006D6672">
        <w:rPr>
          <w:rFonts w:ascii="Garamond" w:hAnsi="Garamond"/>
        </w:rPr>
        <w:t xml:space="preserve"> </w:t>
      </w:r>
      <w:proofErr w:type="gramStart"/>
      <w:r w:rsidRPr="006D6672">
        <w:rPr>
          <w:rFonts w:ascii="Garamond" w:hAnsi="Garamond"/>
        </w:rPr>
        <w:t>Class aptent taciti sociosqu ad litora torquent per conubia nostra, per inceptos himenaeos.</w:t>
      </w:r>
      <w:proofErr w:type="gramEnd"/>
      <w:r w:rsidRPr="006D6672">
        <w:rPr>
          <w:rFonts w:ascii="Garamond" w:hAnsi="Garamond"/>
        </w:rPr>
        <w:t xml:space="preserve"> Lorem ipsum </w:t>
      </w:r>
      <w:proofErr w:type="gramStart"/>
      <w:r w:rsidRPr="006D6672">
        <w:rPr>
          <w:rFonts w:ascii="Garamond" w:hAnsi="Garamond"/>
        </w:rPr>
        <w:t>dolor sit</w:t>
      </w:r>
      <w:proofErr w:type="gramEnd"/>
      <w:r w:rsidRPr="006D6672">
        <w:rPr>
          <w:rFonts w:ascii="Garamond" w:hAnsi="Garamond"/>
        </w:rPr>
        <w:t xml:space="preserve"> amet, consectetur adipiscing elit. Integer </w:t>
      </w:r>
      <w:proofErr w:type="gramStart"/>
      <w:r w:rsidRPr="006D6672">
        <w:rPr>
          <w:rFonts w:ascii="Garamond" w:hAnsi="Garamond"/>
        </w:rPr>
        <w:t>nec</w:t>
      </w:r>
      <w:proofErr w:type="gramEnd"/>
      <w:r w:rsidRPr="006D6672">
        <w:rPr>
          <w:rFonts w:ascii="Garamond" w:hAnsi="Garamond"/>
        </w:rPr>
        <w:t xml:space="preserve"> odio. Praesent libero. Sed cursus ante dapibus diam. Sed nisi. Nulla quis </w:t>
      </w:r>
      <w:proofErr w:type="gramStart"/>
      <w:r w:rsidRPr="006D6672">
        <w:rPr>
          <w:rFonts w:ascii="Garamond" w:hAnsi="Garamond"/>
        </w:rPr>
        <w:t>sem</w:t>
      </w:r>
      <w:proofErr w:type="gramEnd"/>
      <w:r w:rsidRPr="006D6672">
        <w:rPr>
          <w:rFonts w:ascii="Garamond" w:hAnsi="Garamond"/>
        </w:rPr>
        <w:t xml:space="preserve"> at nibh elementum imperdiet. </w:t>
      </w:r>
      <w:proofErr w:type="gramStart"/>
      <w:r w:rsidRPr="006D6672">
        <w:rPr>
          <w:rFonts w:ascii="Garamond" w:hAnsi="Garamond"/>
        </w:rPr>
        <w:t>Duis sagittis ipsum.</w:t>
      </w:r>
      <w:proofErr w:type="gramEnd"/>
      <w:r w:rsidRPr="006D6672">
        <w:rPr>
          <w:rFonts w:ascii="Garamond" w:hAnsi="Garamond"/>
        </w:rPr>
        <w:t xml:space="preserve"> </w:t>
      </w:r>
    </w:p>
    <w:p w14:paraId="31692E9A" w14:textId="77777777" w:rsidR="00EE6735" w:rsidRPr="006D6672" w:rsidRDefault="00EE6735" w:rsidP="00EE6735">
      <w:pPr>
        <w:jc w:val="both"/>
        <w:rPr>
          <w:rFonts w:ascii="Garamond" w:hAnsi="Garamond"/>
        </w:rPr>
      </w:pPr>
    </w:p>
    <w:p w14:paraId="2B2D9F11" w14:textId="77777777" w:rsidR="00EE6735" w:rsidRPr="006D6672" w:rsidDel="001A3B63" w:rsidRDefault="00EE6735" w:rsidP="008B3E7D">
      <w:pPr>
        <w:pStyle w:val="Heading2"/>
        <w:rPr>
          <w:del w:id="29" w:author="Jeri Wieringa" w:date="2016-04-21T16:40:00Z"/>
        </w:rPr>
      </w:pPr>
      <w:r w:rsidRPr="006D6672">
        <w:t xml:space="preserve">4. Section title </w:t>
      </w:r>
    </w:p>
    <w:p w14:paraId="103C0FD8" w14:textId="77777777" w:rsidR="00EE6735" w:rsidRPr="006D6672" w:rsidRDefault="00EE6735">
      <w:pPr>
        <w:pStyle w:val="Heading2"/>
        <w:pPrChange w:id="30" w:author="Jeri Wieringa" w:date="2016-04-21T16:40:00Z">
          <w:pPr/>
        </w:pPrChange>
      </w:pPr>
    </w:p>
    <w:p w14:paraId="6B387B93" w14:textId="77777777" w:rsidR="00252F7B" w:rsidRPr="006D6672" w:rsidRDefault="00EE6735" w:rsidP="00EE6735">
      <w:pPr>
        <w:jc w:val="both"/>
        <w:rPr>
          <w:rFonts w:ascii="Garamond" w:hAnsi="Garamond"/>
        </w:rPr>
      </w:pPr>
      <w:r w:rsidRPr="006D6672">
        <w:rPr>
          <w:rFonts w:ascii="Garamond" w:hAnsi="Garamond"/>
        </w:rPr>
        <w:t xml:space="preserve">Lorem ipsum </w:t>
      </w:r>
      <w:proofErr w:type="gramStart"/>
      <w:r w:rsidRPr="006D6672">
        <w:rPr>
          <w:rFonts w:ascii="Garamond" w:hAnsi="Garamond"/>
        </w:rPr>
        <w:t>dolor sit</w:t>
      </w:r>
      <w:proofErr w:type="gramEnd"/>
      <w:r w:rsidRPr="006D6672">
        <w:rPr>
          <w:rFonts w:ascii="Garamond" w:hAnsi="Garamond"/>
        </w:rPr>
        <w:t xml:space="preserve"> amet, consectetur adipiscing elit. Integer </w:t>
      </w:r>
      <w:proofErr w:type="gramStart"/>
      <w:r w:rsidRPr="006D6672">
        <w:rPr>
          <w:rFonts w:ascii="Garamond" w:hAnsi="Garamond"/>
        </w:rPr>
        <w:t>nec</w:t>
      </w:r>
      <w:proofErr w:type="gramEnd"/>
      <w:r w:rsidRPr="006D6672">
        <w:rPr>
          <w:rFonts w:ascii="Garamond" w:hAnsi="Garamond"/>
        </w:rPr>
        <w:t xml:space="preserve"> odio. Praesent libero. Sed cursus ante dapibus diam. Sed nisi. Nulla quis </w:t>
      </w:r>
      <w:proofErr w:type="gramStart"/>
      <w:r w:rsidRPr="006D6672">
        <w:rPr>
          <w:rFonts w:ascii="Garamond" w:hAnsi="Garamond"/>
        </w:rPr>
        <w:t>sem</w:t>
      </w:r>
      <w:proofErr w:type="gramEnd"/>
      <w:r w:rsidRPr="006D6672">
        <w:rPr>
          <w:rFonts w:ascii="Garamond" w:hAnsi="Garamond"/>
        </w:rPr>
        <w:t xml:space="preserve"> at nibh elementum imperdiet. </w:t>
      </w:r>
      <w:proofErr w:type="gramStart"/>
      <w:r w:rsidRPr="006D6672">
        <w:rPr>
          <w:rFonts w:ascii="Garamond" w:hAnsi="Garamond"/>
        </w:rPr>
        <w:t>Duis sagittis ipsum.</w:t>
      </w:r>
      <w:proofErr w:type="gramEnd"/>
      <w:r w:rsidRPr="006D6672">
        <w:rPr>
          <w:rFonts w:ascii="Garamond" w:hAnsi="Garamond"/>
        </w:rPr>
        <w:t xml:space="preserve"> Praesent mauris. Fusce </w:t>
      </w:r>
      <w:proofErr w:type="gramStart"/>
      <w:r w:rsidRPr="006D6672">
        <w:rPr>
          <w:rFonts w:ascii="Garamond" w:hAnsi="Garamond"/>
        </w:rPr>
        <w:t>nec</w:t>
      </w:r>
      <w:proofErr w:type="gramEnd"/>
      <w:r w:rsidRPr="006D6672">
        <w:rPr>
          <w:rFonts w:ascii="Garamond" w:hAnsi="Garamond"/>
        </w:rPr>
        <w:t xml:space="preserve"> tellus sed augue semper porta. Mauris </w:t>
      </w:r>
      <w:proofErr w:type="gramStart"/>
      <w:r w:rsidRPr="006D6672">
        <w:rPr>
          <w:rFonts w:ascii="Garamond" w:hAnsi="Garamond"/>
        </w:rPr>
        <w:t>massa</w:t>
      </w:r>
      <w:proofErr w:type="gramEnd"/>
      <w:r w:rsidRPr="006D6672">
        <w:rPr>
          <w:rFonts w:ascii="Garamond" w:hAnsi="Garamond"/>
        </w:rPr>
        <w:t xml:space="preserve">. </w:t>
      </w:r>
      <w:proofErr w:type="gramStart"/>
      <w:r w:rsidRPr="006D6672">
        <w:rPr>
          <w:rFonts w:ascii="Garamond" w:hAnsi="Garamond"/>
        </w:rPr>
        <w:t>Vestibulum lacinia arcu eget nulla.</w:t>
      </w:r>
      <w:proofErr w:type="gramEnd"/>
      <w:r w:rsidRPr="006D6672">
        <w:rPr>
          <w:rFonts w:ascii="Garamond" w:hAnsi="Garamond"/>
        </w:rPr>
        <w:t xml:space="preserve"> </w:t>
      </w:r>
      <w:proofErr w:type="gramStart"/>
      <w:r w:rsidRPr="006D6672">
        <w:rPr>
          <w:rFonts w:ascii="Garamond" w:hAnsi="Garamond"/>
        </w:rPr>
        <w:t>Class aptent taciti sociosqu ad litora torquent per conubia nostra, per inceptos himenaeos.</w:t>
      </w:r>
      <w:proofErr w:type="gramEnd"/>
      <w:r w:rsidRPr="006D6672">
        <w:rPr>
          <w:rFonts w:ascii="Garamond" w:hAnsi="Garamond"/>
        </w:rPr>
        <w:t xml:space="preserve"> Lorem ipsum </w:t>
      </w:r>
      <w:proofErr w:type="gramStart"/>
      <w:r w:rsidRPr="006D6672">
        <w:rPr>
          <w:rFonts w:ascii="Garamond" w:hAnsi="Garamond"/>
        </w:rPr>
        <w:t>dolor sit</w:t>
      </w:r>
      <w:proofErr w:type="gramEnd"/>
      <w:r w:rsidRPr="006D6672">
        <w:rPr>
          <w:rFonts w:ascii="Garamond" w:hAnsi="Garamond"/>
        </w:rPr>
        <w:t xml:space="preserve"> amet, consectetur adipiscing elit. Integer </w:t>
      </w:r>
      <w:proofErr w:type="gramStart"/>
      <w:r w:rsidRPr="006D6672">
        <w:rPr>
          <w:rFonts w:ascii="Garamond" w:hAnsi="Garamond"/>
        </w:rPr>
        <w:t>nec</w:t>
      </w:r>
      <w:proofErr w:type="gramEnd"/>
      <w:r w:rsidRPr="006D6672">
        <w:rPr>
          <w:rFonts w:ascii="Garamond" w:hAnsi="Garamond"/>
        </w:rPr>
        <w:t xml:space="preserve"> odio. Praesent libero. Sed cursus ante dapibus diam. Sed nisi. Nulla quis </w:t>
      </w:r>
      <w:proofErr w:type="gramStart"/>
      <w:r w:rsidRPr="006D6672">
        <w:rPr>
          <w:rFonts w:ascii="Garamond" w:hAnsi="Garamond"/>
        </w:rPr>
        <w:t>sem</w:t>
      </w:r>
      <w:proofErr w:type="gramEnd"/>
      <w:r w:rsidRPr="006D6672">
        <w:rPr>
          <w:rFonts w:ascii="Garamond" w:hAnsi="Garamond"/>
        </w:rPr>
        <w:t xml:space="preserve"> at nibh elementum imperdiet. </w:t>
      </w:r>
      <w:proofErr w:type="gramStart"/>
      <w:r w:rsidRPr="006D6672">
        <w:rPr>
          <w:rFonts w:ascii="Garamond" w:hAnsi="Garamond"/>
        </w:rPr>
        <w:t>Duis sagittis ipsum.</w:t>
      </w:r>
      <w:proofErr w:type="gramEnd"/>
      <w:r w:rsidRPr="006D6672">
        <w:rPr>
          <w:rFonts w:ascii="Garamond" w:hAnsi="Garamond"/>
        </w:rPr>
        <w:t xml:space="preserve"> Praesent mauris. Fusce </w:t>
      </w:r>
      <w:proofErr w:type="gramStart"/>
      <w:r w:rsidRPr="006D6672">
        <w:rPr>
          <w:rFonts w:ascii="Garamond" w:hAnsi="Garamond"/>
        </w:rPr>
        <w:t>nec</w:t>
      </w:r>
      <w:proofErr w:type="gramEnd"/>
      <w:r w:rsidRPr="006D6672">
        <w:rPr>
          <w:rFonts w:ascii="Garamond" w:hAnsi="Garamond"/>
        </w:rPr>
        <w:t xml:space="preserve"> tellus sed augue semper porta. Mauris </w:t>
      </w:r>
      <w:proofErr w:type="gramStart"/>
      <w:r w:rsidRPr="006D6672">
        <w:rPr>
          <w:rFonts w:ascii="Garamond" w:hAnsi="Garamond"/>
        </w:rPr>
        <w:t>massa</w:t>
      </w:r>
      <w:proofErr w:type="gramEnd"/>
      <w:r w:rsidRPr="006D6672">
        <w:rPr>
          <w:rFonts w:ascii="Garamond" w:hAnsi="Garamond"/>
        </w:rPr>
        <w:t xml:space="preserve">. </w:t>
      </w:r>
      <w:proofErr w:type="gramStart"/>
      <w:r w:rsidRPr="006D6672">
        <w:rPr>
          <w:rFonts w:ascii="Garamond" w:hAnsi="Garamond"/>
        </w:rPr>
        <w:t>Vestibulum lacinia arcu eget nulla.</w:t>
      </w:r>
      <w:proofErr w:type="gramEnd"/>
      <w:r w:rsidRPr="006D6672">
        <w:rPr>
          <w:rFonts w:ascii="Garamond" w:hAnsi="Garamond"/>
        </w:rPr>
        <w:t xml:space="preserve"> </w:t>
      </w:r>
      <w:proofErr w:type="gramStart"/>
      <w:r w:rsidRPr="006D6672">
        <w:rPr>
          <w:rFonts w:ascii="Garamond" w:hAnsi="Garamond"/>
        </w:rPr>
        <w:t>Class aptent taciti sociosqu ad litora torquent per conubia nostra, per inceptos himenaeos.</w:t>
      </w:r>
      <w:proofErr w:type="gramEnd"/>
      <w:r w:rsidRPr="006D6672">
        <w:rPr>
          <w:rFonts w:ascii="Garamond" w:hAnsi="Garamond"/>
        </w:rPr>
        <w:t xml:space="preserve"> Lorem ipsum </w:t>
      </w:r>
      <w:proofErr w:type="gramStart"/>
      <w:r w:rsidRPr="006D6672">
        <w:rPr>
          <w:rFonts w:ascii="Garamond" w:hAnsi="Garamond"/>
        </w:rPr>
        <w:t>dolor sit</w:t>
      </w:r>
      <w:proofErr w:type="gramEnd"/>
      <w:r w:rsidRPr="006D6672">
        <w:rPr>
          <w:rFonts w:ascii="Garamond" w:hAnsi="Garamond"/>
        </w:rPr>
        <w:t xml:space="preserve"> amet, consectetur adipiscing elit. </w:t>
      </w:r>
    </w:p>
    <w:p w14:paraId="70E9B9C0" w14:textId="77777777" w:rsidR="00252F7B" w:rsidRPr="006D6672" w:rsidRDefault="00252F7B" w:rsidP="00EE6735">
      <w:pPr>
        <w:jc w:val="both"/>
        <w:rPr>
          <w:rFonts w:ascii="Garamond" w:hAnsi="Garamond"/>
        </w:rPr>
      </w:pPr>
    </w:p>
    <w:p w14:paraId="5187E49F" w14:textId="77777777" w:rsidR="00EE6735" w:rsidRPr="006D6672" w:rsidRDefault="00EE6735" w:rsidP="00EE6735">
      <w:pPr>
        <w:jc w:val="both"/>
        <w:rPr>
          <w:rFonts w:ascii="Garamond" w:hAnsi="Garamond"/>
        </w:rPr>
      </w:pPr>
      <w:r w:rsidRPr="006D6672">
        <w:rPr>
          <w:rFonts w:ascii="Garamond" w:hAnsi="Garamond"/>
        </w:rPr>
        <w:t xml:space="preserve">Integer </w:t>
      </w:r>
      <w:proofErr w:type="gramStart"/>
      <w:r w:rsidRPr="006D6672">
        <w:rPr>
          <w:rFonts w:ascii="Garamond" w:hAnsi="Garamond"/>
        </w:rPr>
        <w:t>nec</w:t>
      </w:r>
      <w:proofErr w:type="gramEnd"/>
      <w:r w:rsidRPr="006D6672">
        <w:rPr>
          <w:rFonts w:ascii="Garamond" w:hAnsi="Garamond"/>
        </w:rPr>
        <w:t xml:space="preserve"> odio. Praesent libero. Sed cursus ante dapibus diam. Sed nisi. Nulla quis </w:t>
      </w:r>
      <w:proofErr w:type="gramStart"/>
      <w:r w:rsidRPr="006D6672">
        <w:rPr>
          <w:rFonts w:ascii="Garamond" w:hAnsi="Garamond"/>
        </w:rPr>
        <w:t>sem</w:t>
      </w:r>
      <w:proofErr w:type="gramEnd"/>
      <w:r w:rsidRPr="006D6672">
        <w:rPr>
          <w:rFonts w:ascii="Garamond" w:hAnsi="Garamond"/>
        </w:rPr>
        <w:t xml:space="preserve"> at nibh elementum imperdiet. </w:t>
      </w:r>
      <w:proofErr w:type="gramStart"/>
      <w:r w:rsidRPr="006D6672">
        <w:rPr>
          <w:rFonts w:ascii="Garamond" w:hAnsi="Garamond"/>
        </w:rPr>
        <w:t>Duis sagittis ipsum.</w:t>
      </w:r>
      <w:proofErr w:type="gramEnd"/>
      <w:r w:rsidRPr="006D6672">
        <w:rPr>
          <w:rFonts w:ascii="Garamond" w:hAnsi="Garamond"/>
        </w:rPr>
        <w:t xml:space="preserve"> Praesent mauris. Fusce </w:t>
      </w:r>
      <w:proofErr w:type="gramStart"/>
      <w:r w:rsidRPr="006D6672">
        <w:rPr>
          <w:rFonts w:ascii="Garamond" w:hAnsi="Garamond"/>
        </w:rPr>
        <w:t>nec</w:t>
      </w:r>
      <w:proofErr w:type="gramEnd"/>
      <w:r w:rsidRPr="006D6672">
        <w:rPr>
          <w:rFonts w:ascii="Garamond" w:hAnsi="Garamond"/>
        </w:rPr>
        <w:t xml:space="preserve"> tellus sed augue semper porta. Mauris </w:t>
      </w:r>
      <w:proofErr w:type="gramStart"/>
      <w:r w:rsidRPr="006D6672">
        <w:rPr>
          <w:rFonts w:ascii="Garamond" w:hAnsi="Garamond"/>
        </w:rPr>
        <w:t>massa</w:t>
      </w:r>
      <w:proofErr w:type="gramEnd"/>
      <w:r w:rsidRPr="006D6672">
        <w:rPr>
          <w:rFonts w:ascii="Garamond" w:hAnsi="Garamond"/>
        </w:rPr>
        <w:t xml:space="preserve">. </w:t>
      </w:r>
      <w:proofErr w:type="gramStart"/>
      <w:r w:rsidRPr="006D6672">
        <w:rPr>
          <w:rFonts w:ascii="Garamond" w:hAnsi="Garamond"/>
        </w:rPr>
        <w:t>Vestibulum lacinia arcu eget nulla.</w:t>
      </w:r>
      <w:proofErr w:type="gramEnd"/>
      <w:r w:rsidRPr="006D6672">
        <w:rPr>
          <w:rFonts w:ascii="Garamond" w:hAnsi="Garamond"/>
        </w:rPr>
        <w:t xml:space="preserve"> </w:t>
      </w:r>
      <w:proofErr w:type="gramStart"/>
      <w:r w:rsidRPr="006D6672">
        <w:rPr>
          <w:rFonts w:ascii="Garamond" w:hAnsi="Garamond"/>
        </w:rPr>
        <w:t xml:space="preserve">Class aptent taciti sociosqu ad </w:t>
      </w:r>
      <w:r w:rsidRPr="006D6672">
        <w:rPr>
          <w:rFonts w:ascii="Garamond" w:hAnsi="Garamond"/>
        </w:rPr>
        <w:lastRenderedPageBreak/>
        <w:t>litora torquent per conubia nostra, per inceptos himenaeos.</w:t>
      </w:r>
      <w:proofErr w:type="gramEnd"/>
      <w:r w:rsidRPr="006D6672">
        <w:rPr>
          <w:rFonts w:ascii="Garamond" w:hAnsi="Garamond"/>
        </w:rPr>
        <w:t xml:space="preserve"> Lorem ipsum </w:t>
      </w:r>
      <w:proofErr w:type="gramStart"/>
      <w:r w:rsidRPr="006D6672">
        <w:rPr>
          <w:rFonts w:ascii="Garamond" w:hAnsi="Garamond"/>
        </w:rPr>
        <w:t>dolor sit</w:t>
      </w:r>
      <w:proofErr w:type="gramEnd"/>
      <w:r w:rsidRPr="006D6672">
        <w:rPr>
          <w:rFonts w:ascii="Garamond" w:hAnsi="Garamond"/>
        </w:rPr>
        <w:t xml:space="preserve"> amet, consectetur sociosqu ad litora torquent per conubia nostra, per inceptos himenaeos.</w:t>
      </w:r>
    </w:p>
    <w:p w14:paraId="655A9AED" w14:textId="77777777" w:rsidR="00EE6735" w:rsidRPr="006D6672" w:rsidRDefault="00EE6735" w:rsidP="00EE6735">
      <w:pPr>
        <w:rPr>
          <w:rFonts w:ascii="Garamond" w:hAnsi="Garamond"/>
        </w:rPr>
      </w:pPr>
    </w:p>
    <w:p w14:paraId="5FF656E7" w14:textId="77777777" w:rsidR="00464A72" w:rsidRPr="006D6672" w:rsidRDefault="00464A72" w:rsidP="00EE6735">
      <w:pPr>
        <w:rPr>
          <w:rFonts w:ascii="Garamond" w:hAnsi="Garamond"/>
        </w:rPr>
      </w:pPr>
    </w:p>
    <w:p w14:paraId="0870CFD6" w14:textId="62FFC32D" w:rsidR="00EE6735" w:rsidRPr="006D6672" w:rsidDel="001A3B63" w:rsidRDefault="00866977" w:rsidP="008B3E7D">
      <w:pPr>
        <w:pStyle w:val="Heading2"/>
        <w:rPr>
          <w:del w:id="31" w:author="Jeri Wieringa" w:date="2016-04-21T16:40:00Z"/>
        </w:rPr>
      </w:pPr>
      <w:r w:rsidRPr="006D6672">
        <w:t xml:space="preserve">5. Section title </w:t>
      </w:r>
    </w:p>
    <w:p w14:paraId="651ECF62" w14:textId="77777777" w:rsidR="00866977" w:rsidRPr="006D6672" w:rsidRDefault="00866977">
      <w:pPr>
        <w:pStyle w:val="Heading2"/>
        <w:pPrChange w:id="32" w:author="Jeri Wieringa" w:date="2016-04-21T16:40:00Z">
          <w:pPr>
            <w:jc w:val="both"/>
          </w:pPr>
        </w:pPrChange>
      </w:pPr>
    </w:p>
    <w:p w14:paraId="6A06CBE0" w14:textId="21C83215" w:rsidR="00866977" w:rsidRPr="006D6672" w:rsidRDefault="00866977" w:rsidP="002C3EE1">
      <w:pPr>
        <w:jc w:val="both"/>
        <w:rPr>
          <w:rFonts w:ascii="Garamond" w:hAnsi="Garamond"/>
        </w:rPr>
      </w:pPr>
      <w:r w:rsidRPr="006D6672">
        <w:rPr>
          <w:rFonts w:ascii="Garamond" w:hAnsi="Garamond"/>
        </w:rPr>
        <w:t xml:space="preserve">Lorem ipsum </w:t>
      </w:r>
      <w:proofErr w:type="gramStart"/>
      <w:r w:rsidRPr="006D6672">
        <w:rPr>
          <w:rFonts w:ascii="Garamond" w:hAnsi="Garamond"/>
        </w:rPr>
        <w:t>dolor sit</w:t>
      </w:r>
      <w:proofErr w:type="gramEnd"/>
      <w:r w:rsidRPr="006D6672">
        <w:rPr>
          <w:rFonts w:ascii="Garamond" w:hAnsi="Garamond"/>
        </w:rPr>
        <w:t xml:space="preserve"> amet, consectetur adipiscing elit. Integer </w:t>
      </w:r>
      <w:proofErr w:type="gramStart"/>
      <w:r w:rsidRPr="006D6672">
        <w:rPr>
          <w:rFonts w:ascii="Garamond" w:hAnsi="Garamond"/>
        </w:rPr>
        <w:t>nec</w:t>
      </w:r>
      <w:proofErr w:type="gramEnd"/>
      <w:r w:rsidRPr="006D6672">
        <w:rPr>
          <w:rFonts w:ascii="Garamond" w:hAnsi="Garamond"/>
        </w:rPr>
        <w:t xml:space="preserve"> odio. Praesent libero. Sed cursus ante dapibus diam. Sed nisi. Nulla quis </w:t>
      </w:r>
      <w:proofErr w:type="gramStart"/>
      <w:r w:rsidRPr="006D6672">
        <w:rPr>
          <w:rFonts w:ascii="Garamond" w:hAnsi="Garamond"/>
        </w:rPr>
        <w:t>sem</w:t>
      </w:r>
      <w:proofErr w:type="gramEnd"/>
      <w:r w:rsidRPr="006D6672">
        <w:rPr>
          <w:rFonts w:ascii="Garamond" w:hAnsi="Garamond"/>
        </w:rPr>
        <w:t xml:space="preserve"> at nibh elementum imperdiet. </w:t>
      </w:r>
      <w:proofErr w:type="gramStart"/>
      <w:r w:rsidRPr="006D6672">
        <w:rPr>
          <w:rFonts w:ascii="Garamond" w:hAnsi="Garamond"/>
        </w:rPr>
        <w:t>Duis sagittis ipsum.</w:t>
      </w:r>
      <w:proofErr w:type="gramEnd"/>
      <w:r w:rsidRPr="006D6672">
        <w:rPr>
          <w:rFonts w:ascii="Garamond" w:hAnsi="Garamond"/>
        </w:rPr>
        <w:t xml:space="preserve"> Praesent mauris. Fusce </w:t>
      </w:r>
      <w:proofErr w:type="gramStart"/>
      <w:r w:rsidRPr="006D6672">
        <w:rPr>
          <w:rFonts w:ascii="Garamond" w:hAnsi="Garamond"/>
        </w:rPr>
        <w:t>nec</w:t>
      </w:r>
      <w:proofErr w:type="gramEnd"/>
      <w:r w:rsidRPr="006D6672">
        <w:rPr>
          <w:rFonts w:ascii="Garamond" w:hAnsi="Garamond"/>
        </w:rPr>
        <w:t xml:space="preserve"> tellus sed augue semper porta. Mauris </w:t>
      </w:r>
      <w:proofErr w:type="gramStart"/>
      <w:r w:rsidRPr="006D6672">
        <w:rPr>
          <w:rFonts w:ascii="Garamond" w:hAnsi="Garamond"/>
        </w:rPr>
        <w:t>massa</w:t>
      </w:r>
      <w:proofErr w:type="gramEnd"/>
      <w:r w:rsidRPr="006D6672">
        <w:rPr>
          <w:rFonts w:ascii="Garamond" w:hAnsi="Garamond"/>
        </w:rPr>
        <w:t xml:space="preserve">. </w:t>
      </w:r>
      <w:proofErr w:type="gramStart"/>
      <w:r w:rsidRPr="006D6672">
        <w:rPr>
          <w:rFonts w:ascii="Garamond" w:hAnsi="Garamond"/>
        </w:rPr>
        <w:t>Vestibulum lacinia arcu eget nulla.</w:t>
      </w:r>
      <w:proofErr w:type="gramEnd"/>
      <w:r w:rsidRPr="006D6672">
        <w:rPr>
          <w:rFonts w:ascii="Garamond" w:hAnsi="Garamond"/>
        </w:rPr>
        <w:t xml:space="preserve"> </w:t>
      </w:r>
      <w:proofErr w:type="gramStart"/>
      <w:r w:rsidRPr="006D6672">
        <w:rPr>
          <w:rFonts w:ascii="Garamond" w:hAnsi="Garamond"/>
        </w:rPr>
        <w:t>Class aptent taciti sociosqu ad litora torquent per conubia nostra, per inceptos himenaeos.</w:t>
      </w:r>
      <w:proofErr w:type="gramEnd"/>
      <w:r w:rsidRPr="006D6672">
        <w:rPr>
          <w:rFonts w:ascii="Garamond" w:hAnsi="Garamond"/>
        </w:rPr>
        <w:t xml:space="preserve"> Lorem ipsum </w:t>
      </w:r>
      <w:proofErr w:type="gramStart"/>
      <w:r w:rsidRPr="006D6672">
        <w:rPr>
          <w:rFonts w:ascii="Garamond" w:hAnsi="Garamond"/>
        </w:rPr>
        <w:t>dolor sit</w:t>
      </w:r>
      <w:proofErr w:type="gramEnd"/>
      <w:r w:rsidRPr="006D6672">
        <w:rPr>
          <w:rFonts w:ascii="Garamond" w:hAnsi="Garamond"/>
        </w:rPr>
        <w:t xml:space="preserve"> amet, consectetur adipiscing elit. Integer </w:t>
      </w:r>
      <w:proofErr w:type="gramStart"/>
      <w:r w:rsidRPr="006D6672">
        <w:rPr>
          <w:rFonts w:ascii="Garamond" w:hAnsi="Garamond"/>
        </w:rPr>
        <w:t>nec</w:t>
      </w:r>
      <w:proofErr w:type="gramEnd"/>
      <w:r w:rsidRPr="006D6672">
        <w:rPr>
          <w:rFonts w:ascii="Garamond" w:hAnsi="Garamond"/>
        </w:rPr>
        <w:t xml:space="preserve"> odio. Praesent libero. Sed cursus ante dapibus diam. Sed nisi. Nulla quis </w:t>
      </w:r>
      <w:proofErr w:type="gramStart"/>
      <w:r w:rsidRPr="006D6672">
        <w:rPr>
          <w:rFonts w:ascii="Garamond" w:hAnsi="Garamond"/>
        </w:rPr>
        <w:t>sem</w:t>
      </w:r>
      <w:proofErr w:type="gramEnd"/>
      <w:r w:rsidRPr="006D6672">
        <w:rPr>
          <w:rFonts w:ascii="Garamond" w:hAnsi="Garamond"/>
        </w:rPr>
        <w:t xml:space="preserve"> at nibh elementum imperdiet. </w:t>
      </w:r>
      <w:proofErr w:type="gramStart"/>
      <w:r w:rsidRPr="006D6672">
        <w:rPr>
          <w:rFonts w:ascii="Garamond" w:hAnsi="Garamond"/>
        </w:rPr>
        <w:t>Duis sagittis ipsum.</w:t>
      </w:r>
      <w:proofErr w:type="gramEnd"/>
      <w:r w:rsidRPr="006D6672">
        <w:rPr>
          <w:rFonts w:ascii="Garamond" w:hAnsi="Garamond"/>
        </w:rPr>
        <w:t xml:space="preserve"> Praesent mauris. Fusce </w:t>
      </w:r>
      <w:proofErr w:type="gramStart"/>
      <w:r w:rsidRPr="006D6672">
        <w:rPr>
          <w:rFonts w:ascii="Garamond" w:hAnsi="Garamond"/>
        </w:rPr>
        <w:t>nec</w:t>
      </w:r>
      <w:proofErr w:type="gramEnd"/>
      <w:r w:rsidRPr="006D6672">
        <w:rPr>
          <w:rFonts w:ascii="Garamond" w:hAnsi="Garamond"/>
        </w:rPr>
        <w:t xml:space="preserve"> tellus sed augue semper porta. Mauris </w:t>
      </w:r>
      <w:proofErr w:type="gramStart"/>
      <w:r w:rsidRPr="006D6672">
        <w:rPr>
          <w:rFonts w:ascii="Garamond" w:hAnsi="Garamond"/>
        </w:rPr>
        <w:t>massa</w:t>
      </w:r>
      <w:proofErr w:type="gramEnd"/>
      <w:r w:rsidRPr="006D6672">
        <w:rPr>
          <w:rFonts w:ascii="Garamond" w:hAnsi="Garamond"/>
        </w:rPr>
        <w:t xml:space="preserve">. </w:t>
      </w:r>
      <w:proofErr w:type="gramStart"/>
      <w:r w:rsidRPr="006D6672">
        <w:rPr>
          <w:rFonts w:ascii="Garamond" w:hAnsi="Garamond"/>
        </w:rPr>
        <w:t>Vestibulum lacinia arcu eget nulla.</w:t>
      </w:r>
      <w:proofErr w:type="gramEnd"/>
      <w:r w:rsidRPr="006D6672">
        <w:rPr>
          <w:rFonts w:ascii="Garamond" w:hAnsi="Garamond"/>
        </w:rPr>
        <w:t xml:space="preserve"> </w:t>
      </w:r>
      <w:proofErr w:type="gramStart"/>
      <w:r w:rsidRPr="006D6672">
        <w:rPr>
          <w:rFonts w:ascii="Garamond" w:hAnsi="Garamond"/>
        </w:rPr>
        <w:t>Class aptent taciti sociosqu ad litora torquent per conubia nostra, per inceptos himenaeos.</w:t>
      </w:r>
      <w:proofErr w:type="gramEnd"/>
      <w:r w:rsidRPr="006D6672">
        <w:rPr>
          <w:rFonts w:ascii="Garamond" w:hAnsi="Garamond"/>
        </w:rPr>
        <w:t xml:space="preserve"> Lorem ipsum </w:t>
      </w:r>
      <w:proofErr w:type="gramStart"/>
      <w:r w:rsidRPr="006D6672">
        <w:rPr>
          <w:rFonts w:ascii="Garamond" w:hAnsi="Garamond"/>
        </w:rPr>
        <w:t>dolor sit</w:t>
      </w:r>
      <w:proofErr w:type="gramEnd"/>
      <w:r w:rsidRPr="006D6672">
        <w:rPr>
          <w:rFonts w:ascii="Garamond" w:hAnsi="Garamond"/>
        </w:rPr>
        <w:t xml:space="preserve"> amet, consectetur adipiscing elit. Integer </w:t>
      </w:r>
      <w:proofErr w:type="gramStart"/>
      <w:r w:rsidRPr="006D6672">
        <w:rPr>
          <w:rFonts w:ascii="Garamond" w:hAnsi="Garamond"/>
        </w:rPr>
        <w:t>nec</w:t>
      </w:r>
      <w:proofErr w:type="gramEnd"/>
      <w:r w:rsidRPr="006D6672">
        <w:rPr>
          <w:rFonts w:ascii="Garamond" w:hAnsi="Garamond"/>
        </w:rPr>
        <w:t xml:space="preserve"> odio. Praesent libero. Sed cursus ante dapibus diam. Sed nisi. Nulla quis </w:t>
      </w:r>
      <w:proofErr w:type="gramStart"/>
      <w:r w:rsidRPr="006D6672">
        <w:rPr>
          <w:rFonts w:ascii="Garamond" w:hAnsi="Garamond"/>
        </w:rPr>
        <w:t>sem</w:t>
      </w:r>
      <w:proofErr w:type="gramEnd"/>
      <w:r w:rsidRPr="006D6672">
        <w:rPr>
          <w:rFonts w:ascii="Garamond" w:hAnsi="Garamond"/>
        </w:rPr>
        <w:t xml:space="preserve"> at nibh elementum imperdiet. </w:t>
      </w:r>
      <w:proofErr w:type="gramStart"/>
      <w:r w:rsidRPr="006D6672">
        <w:rPr>
          <w:rFonts w:ascii="Garamond" w:hAnsi="Garamond"/>
        </w:rPr>
        <w:t>Duis sagittis ipsum.</w:t>
      </w:r>
      <w:proofErr w:type="gramEnd"/>
      <w:r w:rsidRPr="006D6672">
        <w:rPr>
          <w:rFonts w:ascii="Garamond" w:hAnsi="Garamond"/>
        </w:rPr>
        <w:t xml:space="preserve"> Praesent mauris. Fusce </w:t>
      </w:r>
      <w:proofErr w:type="gramStart"/>
      <w:r w:rsidRPr="006D6672">
        <w:rPr>
          <w:rFonts w:ascii="Garamond" w:hAnsi="Garamond"/>
        </w:rPr>
        <w:t>nec</w:t>
      </w:r>
      <w:proofErr w:type="gramEnd"/>
      <w:r w:rsidRPr="006D6672">
        <w:rPr>
          <w:rFonts w:ascii="Garamond" w:hAnsi="Garamond"/>
        </w:rPr>
        <w:t xml:space="preserve"> tellus sed augue semper porta. Mauris </w:t>
      </w:r>
      <w:proofErr w:type="gramStart"/>
      <w:r w:rsidRPr="006D6672">
        <w:rPr>
          <w:rFonts w:ascii="Garamond" w:hAnsi="Garamond"/>
        </w:rPr>
        <w:t>massa</w:t>
      </w:r>
      <w:proofErr w:type="gramEnd"/>
      <w:r w:rsidRPr="006D6672">
        <w:rPr>
          <w:rFonts w:ascii="Garamond" w:hAnsi="Garamond"/>
        </w:rPr>
        <w:t xml:space="preserve">. </w:t>
      </w:r>
      <w:proofErr w:type="gramStart"/>
      <w:r w:rsidRPr="006D6672">
        <w:rPr>
          <w:rFonts w:ascii="Garamond" w:hAnsi="Garamond"/>
        </w:rPr>
        <w:t>Vestibulum lacinia arcu eget nulla.</w:t>
      </w:r>
      <w:proofErr w:type="gramEnd"/>
      <w:r w:rsidRPr="006D6672">
        <w:rPr>
          <w:rFonts w:ascii="Garamond" w:hAnsi="Garamond"/>
        </w:rPr>
        <w:t xml:space="preserve"> </w:t>
      </w:r>
      <w:proofErr w:type="gramStart"/>
      <w:r w:rsidRPr="006D6672">
        <w:rPr>
          <w:rFonts w:ascii="Garamond" w:hAnsi="Garamond"/>
        </w:rPr>
        <w:t>Class aptent taciti sociosqu ad litora torquent per conubia nostra, per inceptos himenaeos.</w:t>
      </w:r>
      <w:proofErr w:type="gramEnd"/>
    </w:p>
    <w:p w14:paraId="18362413" w14:textId="77777777" w:rsidR="00866977" w:rsidRPr="006D6672" w:rsidRDefault="00866977" w:rsidP="002C3EE1">
      <w:pPr>
        <w:jc w:val="both"/>
        <w:rPr>
          <w:rFonts w:ascii="Garamond" w:hAnsi="Garamond"/>
        </w:rPr>
      </w:pPr>
    </w:p>
    <w:p w14:paraId="19B2EBF8" w14:textId="7D01BEF7" w:rsidR="00866977" w:rsidRPr="006D6672" w:rsidDel="001A3B63" w:rsidRDefault="00866977" w:rsidP="002C3EE1">
      <w:pPr>
        <w:pStyle w:val="Heading2"/>
        <w:jc w:val="both"/>
        <w:rPr>
          <w:del w:id="33" w:author="Jeri Wieringa" w:date="2016-04-21T16:40:00Z"/>
        </w:rPr>
      </w:pPr>
      <w:r w:rsidRPr="006D6672">
        <w:t xml:space="preserve">6. Section title </w:t>
      </w:r>
    </w:p>
    <w:p w14:paraId="00133C6D" w14:textId="77777777" w:rsidR="00866977" w:rsidRPr="006D6672" w:rsidRDefault="00866977">
      <w:pPr>
        <w:pStyle w:val="Heading2"/>
        <w:jc w:val="both"/>
        <w:pPrChange w:id="34" w:author="Jeri Wieringa" w:date="2016-04-21T16:40:00Z">
          <w:pPr>
            <w:jc w:val="both"/>
          </w:pPr>
        </w:pPrChange>
      </w:pPr>
    </w:p>
    <w:p w14:paraId="470811BA" w14:textId="5C247B01" w:rsidR="00866977" w:rsidRPr="006D6672" w:rsidRDefault="00866977" w:rsidP="002C3EE1">
      <w:pPr>
        <w:jc w:val="both"/>
        <w:rPr>
          <w:rFonts w:ascii="Garamond" w:hAnsi="Garamond"/>
        </w:rPr>
      </w:pPr>
      <w:r w:rsidRPr="006D6672">
        <w:rPr>
          <w:rFonts w:ascii="Garamond" w:hAnsi="Garamond"/>
        </w:rPr>
        <w:t xml:space="preserve">Lorem ipsum </w:t>
      </w:r>
      <w:proofErr w:type="gramStart"/>
      <w:r w:rsidRPr="006D6672">
        <w:rPr>
          <w:rFonts w:ascii="Garamond" w:hAnsi="Garamond"/>
        </w:rPr>
        <w:t>dolor sit</w:t>
      </w:r>
      <w:proofErr w:type="gramEnd"/>
      <w:r w:rsidRPr="006D6672">
        <w:rPr>
          <w:rFonts w:ascii="Garamond" w:hAnsi="Garamond"/>
        </w:rPr>
        <w:t xml:space="preserve"> amet, consectetur adipiscing elit. Integer </w:t>
      </w:r>
      <w:proofErr w:type="gramStart"/>
      <w:r w:rsidRPr="006D6672">
        <w:rPr>
          <w:rFonts w:ascii="Garamond" w:hAnsi="Garamond"/>
        </w:rPr>
        <w:t>nec</w:t>
      </w:r>
      <w:proofErr w:type="gramEnd"/>
      <w:r w:rsidRPr="006D6672">
        <w:rPr>
          <w:rFonts w:ascii="Garamond" w:hAnsi="Garamond"/>
        </w:rPr>
        <w:t xml:space="preserve"> odio. Praesent </w:t>
      </w:r>
      <w:r w:rsidRPr="006D6672">
        <w:rPr>
          <w:rFonts w:ascii="Garamond" w:hAnsi="Garamond"/>
        </w:rPr>
        <w:lastRenderedPageBreak/>
        <w:t xml:space="preserve">libero. Sed cursus ante dapibus diam. Sed nisi. Nulla quis </w:t>
      </w:r>
      <w:proofErr w:type="gramStart"/>
      <w:r w:rsidRPr="006D6672">
        <w:rPr>
          <w:rFonts w:ascii="Garamond" w:hAnsi="Garamond"/>
        </w:rPr>
        <w:t>sem</w:t>
      </w:r>
      <w:proofErr w:type="gramEnd"/>
      <w:r w:rsidRPr="006D6672">
        <w:rPr>
          <w:rFonts w:ascii="Garamond" w:hAnsi="Garamond"/>
        </w:rPr>
        <w:t xml:space="preserve"> at nibh elementum imperdiet. </w:t>
      </w:r>
      <w:proofErr w:type="gramStart"/>
      <w:r w:rsidRPr="006D6672">
        <w:rPr>
          <w:rFonts w:ascii="Garamond" w:hAnsi="Garamond"/>
        </w:rPr>
        <w:t>Duis sagittis ipsum.</w:t>
      </w:r>
      <w:proofErr w:type="gramEnd"/>
      <w:r w:rsidRPr="006D6672">
        <w:rPr>
          <w:rFonts w:ascii="Garamond" w:hAnsi="Garamond"/>
        </w:rPr>
        <w:t xml:space="preserve"> Praesent mauris. Fusce </w:t>
      </w:r>
      <w:proofErr w:type="gramStart"/>
      <w:r w:rsidRPr="006D6672">
        <w:rPr>
          <w:rFonts w:ascii="Garamond" w:hAnsi="Garamond"/>
        </w:rPr>
        <w:t>nec</w:t>
      </w:r>
      <w:proofErr w:type="gramEnd"/>
      <w:r w:rsidRPr="006D6672">
        <w:rPr>
          <w:rFonts w:ascii="Garamond" w:hAnsi="Garamond"/>
        </w:rPr>
        <w:t xml:space="preserve"> tellus sed augue semper porta. Mauris </w:t>
      </w:r>
      <w:proofErr w:type="gramStart"/>
      <w:r w:rsidRPr="006D6672">
        <w:rPr>
          <w:rFonts w:ascii="Garamond" w:hAnsi="Garamond"/>
        </w:rPr>
        <w:t>massa</w:t>
      </w:r>
      <w:proofErr w:type="gramEnd"/>
      <w:r w:rsidRPr="006D6672">
        <w:rPr>
          <w:rFonts w:ascii="Garamond" w:hAnsi="Garamond"/>
        </w:rPr>
        <w:t xml:space="preserve">. </w:t>
      </w:r>
      <w:proofErr w:type="gramStart"/>
      <w:r w:rsidRPr="006D6672">
        <w:rPr>
          <w:rFonts w:ascii="Garamond" w:hAnsi="Garamond"/>
        </w:rPr>
        <w:t>Vestibulum lacinia arcu eget nulla.</w:t>
      </w:r>
      <w:proofErr w:type="gramEnd"/>
      <w:r w:rsidRPr="006D6672">
        <w:rPr>
          <w:rFonts w:ascii="Garamond" w:hAnsi="Garamond"/>
        </w:rPr>
        <w:t xml:space="preserve"> </w:t>
      </w:r>
      <w:proofErr w:type="gramStart"/>
      <w:r w:rsidRPr="006D6672">
        <w:rPr>
          <w:rFonts w:ascii="Garamond" w:hAnsi="Garamond"/>
        </w:rPr>
        <w:t>Class aptent taciti sociosqu ad litora torquent per conubia nostra, per inceptos himenaeos.</w:t>
      </w:r>
      <w:proofErr w:type="gramEnd"/>
      <w:r w:rsidRPr="006D6672">
        <w:rPr>
          <w:rFonts w:ascii="Garamond" w:hAnsi="Garamond"/>
        </w:rPr>
        <w:t xml:space="preserve"> Lorem ipsum </w:t>
      </w:r>
      <w:proofErr w:type="gramStart"/>
      <w:r w:rsidRPr="006D6672">
        <w:rPr>
          <w:rFonts w:ascii="Garamond" w:hAnsi="Garamond"/>
        </w:rPr>
        <w:t>dolor sit</w:t>
      </w:r>
      <w:proofErr w:type="gramEnd"/>
      <w:r w:rsidRPr="006D6672">
        <w:rPr>
          <w:rFonts w:ascii="Garamond" w:hAnsi="Garamond"/>
        </w:rPr>
        <w:t xml:space="preserve"> amet, consectetur adipiscing elit. Integer </w:t>
      </w:r>
      <w:proofErr w:type="gramStart"/>
      <w:r w:rsidRPr="006D6672">
        <w:rPr>
          <w:rFonts w:ascii="Garamond" w:hAnsi="Garamond"/>
        </w:rPr>
        <w:t>nec</w:t>
      </w:r>
      <w:proofErr w:type="gramEnd"/>
      <w:r w:rsidRPr="006D6672">
        <w:rPr>
          <w:rFonts w:ascii="Garamond" w:hAnsi="Garamond"/>
        </w:rPr>
        <w:t xml:space="preserve"> odio. Praesent libero. Sed cursus ante dapibus diam. Sed nisi. Nulla quis </w:t>
      </w:r>
      <w:proofErr w:type="gramStart"/>
      <w:r w:rsidRPr="006D6672">
        <w:rPr>
          <w:rFonts w:ascii="Garamond" w:hAnsi="Garamond"/>
        </w:rPr>
        <w:t>sem</w:t>
      </w:r>
      <w:proofErr w:type="gramEnd"/>
      <w:r w:rsidRPr="006D6672">
        <w:rPr>
          <w:rFonts w:ascii="Garamond" w:hAnsi="Garamond"/>
        </w:rPr>
        <w:t xml:space="preserve"> at nibh elementum imperdiet. </w:t>
      </w:r>
      <w:proofErr w:type="gramStart"/>
      <w:r w:rsidRPr="006D6672">
        <w:rPr>
          <w:rFonts w:ascii="Garamond" w:hAnsi="Garamond"/>
        </w:rPr>
        <w:t>Duis sagittis ipsum.</w:t>
      </w:r>
      <w:proofErr w:type="gramEnd"/>
      <w:r w:rsidRPr="006D6672">
        <w:rPr>
          <w:rFonts w:ascii="Garamond" w:hAnsi="Garamond"/>
        </w:rPr>
        <w:t xml:space="preserve"> Praesent mauris. Fusce </w:t>
      </w:r>
      <w:proofErr w:type="gramStart"/>
      <w:r w:rsidRPr="006D6672">
        <w:rPr>
          <w:rFonts w:ascii="Garamond" w:hAnsi="Garamond"/>
        </w:rPr>
        <w:t>nec</w:t>
      </w:r>
      <w:proofErr w:type="gramEnd"/>
      <w:r w:rsidRPr="006D6672">
        <w:rPr>
          <w:rFonts w:ascii="Garamond" w:hAnsi="Garamond"/>
        </w:rPr>
        <w:t xml:space="preserve"> tellus sed augue semper porta. Mauris </w:t>
      </w:r>
      <w:proofErr w:type="gramStart"/>
      <w:r w:rsidRPr="006D6672">
        <w:rPr>
          <w:rFonts w:ascii="Garamond" w:hAnsi="Garamond"/>
        </w:rPr>
        <w:t>massa</w:t>
      </w:r>
      <w:proofErr w:type="gramEnd"/>
      <w:r w:rsidRPr="006D6672">
        <w:rPr>
          <w:rFonts w:ascii="Garamond" w:hAnsi="Garamond"/>
        </w:rPr>
        <w:t xml:space="preserve">. </w:t>
      </w:r>
      <w:proofErr w:type="gramStart"/>
      <w:r w:rsidRPr="006D6672">
        <w:rPr>
          <w:rFonts w:ascii="Garamond" w:hAnsi="Garamond"/>
        </w:rPr>
        <w:t>Vestibulum lacinia arcu eget nulla.</w:t>
      </w:r>
      <w:proofErr w:type="gramEnd"/>
      <w:r w:rsidRPr="006D6672">
        <w:rPr>
          <w:rFonts w:ascii="Garamond" w:hAnsi="Garamond"/>
        </w:rPr>
        <w:t xml:space="preserve"> Class aptent taciti sociosqu ad litora torquent per conubia nostra, per </w:t>
      </w:r>
    </w:p>
    <w:p w14:paraId="7E8FAFB9" w14:textId="77777777" w:rsidR="00866977" w:rsidRPr="006D6672" w:rsidRDefault="00866977" w:rsidP="002C3EE1">
      <w:pPr>
        <w:jc w:val="both"/>
        <w:rPr>
          <w:rFonts w:ascii="Garamond" w:hAnsi="Garamond"/>
        </w:rPr>
      </w:pPr>
    </w:p>
    <w:p w14:paraId="69554EA8" w14:textId="21139F50" w:rsidR="00866977" w:rsidRPr="006D6672" w:rsidRDefault="00866977" w:rsidP="008B3E7D">
      <w:pPr>
        <w:pStyle w:val="Heading2"/>
      </w:pPr>
      <w:r w:rsidRPr="006D6672">
        <w:t xml:space="preserve">7. Section title </w:t>
      </w:r>
    </w:p>
    <w:p w14:paraId="4EC63734" w14:textId="77777777" w:rsidR="00866977" w:rsidRPr="006D6672" w:rsidDel="001A3B63" w:rsidRDefault="00866977" w:rsidP="008B3E7D">
      <w:pPr>
        <w:pStyle w:val="Heading2"/>
        <w:rPr>
          <w:del w:id="35" w:author="Jeri Wieringa" w:date="2016-04-21T16:40:00Z"/>
        </w:rPr>
      </w:pPr>
    </w:p>
    <w:p w14:paraId="3C3F4EF7" w14:textId="77777777" w:rsidR="00866977" w:rsidRPr="006D6672" w:rsidRDefault="00866977" w:rsidP="002C3EE1">
      <w:pPr>
        <w:jc w:val="both"/>
        <w:rPr>
          <w:rFonts w:ascii="Garamond" w:hAnsi="Garamond"/>
        </w:rPr>
      </w:pPr>
      <w:r w:rsidRPr="006D6672">
        <w:rPr>
          <w:rFonts w:ascii="Garamond" w:hAnsi="Garamond"/>
        </w:rPr>
        <w:t xml:space="preserve">Lorem ipsum </w:t>
      </w:r>
      <w:proofErr w:type="gramStart"/>
      <w:r w:rsidRPr="006D6672">
        <w:rPr>
          <w:rFonts w:ascii="Garamond" w:hAnsi="Garamond"/>
        </w:rPr>
        <w:t>dolor sit</w:t>
      </w:r>
      <w:proofErr w:type="gramEnd"/>
      <w:r w:rsidRPr="006D6672">
        <w:rPr>
          <w:rFonts w:ascii="Garamond" w:hAnsi="Garamond"/>
        </w:rPr>
        <w:t xml:space="preserve"> amet, consectetur adipiscing elit. Integer </w:t>
      </w:r>
      <w:proofErr w:type="gramStart"/>
      <w:r w:rsidRPr="006D6672">
        <w:rPr>
          <w:rFonts w:ascii="Garamond" w:hAnsi="Garamond"/>
        </w:rPr>
        <w:t>nec</w:t>
      </w:r>
      <w:proofErr w:type="gramEnd"/>
      <w:r w:rsidRPr="006D6672">
        <w:rPr>
          <w:rFonts w:ascii="Garamond" w:hAnsi="Garamond"/>
        </w:rPr>
        <w:t xml:space="preserve"> odio. Praesent libero. Sed cursus ante dapibus diam. Sed nisi. Nulla quis </w:t>
      </w:r>
      <w:proofErr w:type="gramStart"/>
      <w:r w:rsidRPr="006D6672">
        <w:rPr>
          <w:rFonts w:ascii="Garamond" w:hAnsi="Garamond"/>
        </w:rPr>
        <w:t>sem</w:t>
      </w:r>
      <w:proofErr w:type="gramEnd"/>
      <w:r w:rsidRPr="006D6672">
        <w:rPr>
          <w:rFonts w:ascii="Garamond" w:hAnsi="Garamond"/>
        </w:rPr>
        <w:t xml:space="preserve"> at nibh elementum imperdiet. </w:t>
      </w:r>
      <w:proofErr w:type="gramStart"/>
      <w:r w:rsidRPr="006D6672">
        <w:rPr>
          <w:rFonts w:ascii="Garamond" w:hAnsi="Garamond"/>
        </w:rPr>
        <w:t>Duis sagittis ipsum.</w:t>
      </w:r>
      <w:proofErr w:type="gramEnd"/>
      <w:r w:rsidRPr="006D6672">
        <w:rPr>
          <w:rFonts w:ascii="Garamond" w:hAnsi="Garamond"/>
        </w:rPr>
        <w:t xml:space="preserve"> Praesent mauris. Fusce </w:t>
      </w:r>
      <w:proofErr w:type="gramStart"/>
      <w:r w:rsidRPr="006D6672">
        <w:rPr>
          <w:rFonts w:ascii="Garamond" w:hAnsi="Garamond"/>
        </w:rPr>
        <w:t>nec</w:t>
      </w:r>
      <w:proofErr w:type="gramEnd"/>
      <w:r w:rsidRPr="006D6672">
        <w:rPr>
          <w:rFonts w:ascii="Garamond" w:hAnsi="Garamond"/>
        </w:rPr>
        <w:t xml:space="preserve"> tellus sed augue semper porta. Mauris </w:t>
      </w:r>
      <w:proofErr w:type="gramStart"/>
      <w:r w:rsidRPr="006D6672">
        <w:rPr>
          <w:rFonts w:ascii="Garamond" w:hAnsi="Garamond"/>
        </w:rPr>
        <w:t>massa</w:t>
      </w:r>
      <w:proofErr w:type="gramEnd"/>
      <w:r w:rsidRPr="006D6672">
        <w:rPr>
          <w:rFonts w:ascii="Garamond" w:hAnsi="Garamond"/>
        </w:rPr>
        <w:t xml:space="preserve">. </w:t>
      </w:r>
      <w:proofErr w:type="gramStart"/>
      <w:r w:rsidRPr="006D6672">
        <w:rPr>
          <w:rFonts w:ascii="Garamond" w:hAnsi="Garamond"/>
        </w:rPr>
        <w:t>Vestibulum lacinia arcu eget nulla.</w:t>
      </w:r>
      <w:proofErr w:type="gramEnd"/>
      <w:r w:rsidRPr="006D6672">
        <w:rPr>
          <w:rFonts w:ascii="Garamond" w:hAnsi="Garamond"/>
        </w:rPr>
        <w:t xml:space="preserve"> </w:t>
      </w:r>
      <w:proofErr w:type="gramStart"/>
      <w:r w:rsidRPr="006D6672">
        <w:rPr>
          <w:rFonts w:ascii="Garamond" w:hAnsi="Garamond"/>
        </w:rPr>
        <w:t>Class aptent taciti sociosqu ad litora torquent per conubia nostra, per inceptos himenaeos.</w:t>
      </w:r>
      <w:proofErr w:type="gramEnd"/>
      <w:r w:rsidRPr="006D6672">
        <w:rPr>
          <w:rFonts w:ascii="Garamond" w:hAnsi="Garamond"/>
        </w:rPr>
        <w:t xml:space="preserve"> Lorem ipsum </w:t>
      </w:r>
      <w:proofErr w:type="gramStart"/>
      <w:r w:rsidRPr="006D6672">
        <w:rPr>
          <w:rFonts w:ascii="Garamond" w:hAnsi="Garamond"/>
        </w:rPr>
        <w:t>dolor sit</w:t>
      </w:r>
      <w:proofErr w:type="gramEnd"/>
      <w:r w:rsidRPr="006D6672">
        <w:rPr>
          <w:rFonts w:ascii="Garamond" w:hAnsi="Garamond"/>
        </w:rPr>
        <w:t xml:space="preserve"> amet, consectetur adipiscing elit. Integer </w:t>
      </w:r>
      <w:proofErr w:type="gramStart"/>
      <w:r w:rsidRPr="006D6672">
        <w:rPr>
          <w:rFonts w:ascii="Garamond" w:hAnsi="Garamond"/>
        </w:rPr>
        <w:t>nec</w:t>
      </w:r>
      <w:proofErr w:type="gramEnd"/>
      <w:r w:rsidRPr="006D6672">
        <w:rPr>
          <w:rFonts w:ascii="Garamond" w:hAnsi="Garamond"/>
        </w:rPr>
        <w:t xml:space="preserve"> odio. Praesent libero. Sed cursus ante dapibus diam. Sed nisi. Nulla quis </w:t>
      </w:r>
      <w:proofErr w:type="gramStart"/>
      <w:r w:rsidRPr="006D6672">
        <w:rPr>
          <w:rFonts w:ascii="Garamond" w:hAnsi="Garamond"/>
        </w:rPr>
        <w:t>sem</w:t>
      </w:r>
      <w:proofErr w:type="gramEnd"/>
      <w:r w:rsidRPr="006D6672">
        <w:rPr>
          <w:rFonts w:ascii="Garamond" w:hAnsi="Garamond"/>
        </w:rPr>
        <w:t xml:space="preserve"> at nibh elementum imperdiet. </w:t>
      </w:r>
      <w:proofErr w:type="gramStart"/>
      <w:r w:rsidRPr="006D6672">
        <w:rPr>
          <w:rFonts w:ascii="Garamond" w:hAnsi="Garamond"/>
        </w:rPr>
        <w:t>Duis sagittis ipsum.</w:t>
      </w:r>
      <w:proofErr w:type="gramEnd"/>
      <w:r w:rsidRPr="006D6672">
        <w:rPr>
          <w:rFonts w:ascii="Garamond" w:hAnsi="Garamond"/>
        </w:rPr>
        <w:t xml:space="preserve"> Praesent mauris. Fusce </w:t>
      </w:r>
      <w:proofErr w:type="gramStart"/>
      <w:r w:rsidRPr="006D6672">
        <w:rPr>
          <w:rFonts w:ascii="Garamond" w:hAnsi="Garamond"/>
        </w:rPr>
        <w:t>nec</w:t>
      </w:r>
      <w:proofErr w:type="gramEnd"/>
      <w:r w:rsidRPr="006D6672">
        <w:rPr>
          <w:rFonts w:ascii="Garamond" w:hAnsi="Garamond"/>
        </w:rPr>
        <w:t xml:space="preserve"> tellus sed augue semper porta. Mauris </w:t>
      </w:r>
      <w:proofErr w:type="gramStart"/>
      <w:r w:rsidRPr="006D6672">
        <w:rPr>
          <w:rFonts w:ascii="Garamond" w:hAnsi="Garamond"/>
        </w:rPr>
        <w:t>massa</w:t>
      </w:r>
      <w:proofErr w:type="gramEnd"/>
      <w:r w:rsidRPr="006D6672">
        <w:rPr>
          <w:rFonts w:ascii="Garamond" w:hAnsi="Garamond"/>
        </w:rPr>
        <w:t xml:space="preserve">. </w:t>
      </w:r>
      <w:proofErr w:type="gramStart"/>
      <w:r w:rsidRPr="006D6672">
        <w:rPr>
          <w:rFonts w:ascii="Garamond" w:hAnsi="Garamond"/>
        </w:rPr>
        <w:t>Vestibulum lacinia arcu eget nulla.</w:t>
      </w:r>
      <w:proofErr w:type="gramEnd"/>
      <w:r w:rsidRPr="006D6672">
        <w:rPr>
          <w:rFonts w:ascii="Garamond" w:hAnsi="Garamond"/>
        </w:rPr>
        <w:t xml:space="preserve"> </w:t>
      </w:r>
      <w:proofErr w:type="gramStart"/>
      <w:r w:rsidRPr="006D6672">
        <w:rPr>
          <w:rFonts w:ascii="Garamond" w:hAnsi="Garamond"/>
        </w:rPr>
        <w:t>Class aptent taciti sociosqu ad litora torquent per conubia nostra, per inceptos himenaeos.</w:t>
      </w:r>
      <w:proofErr w:type="gramEnd"/>
      <w:r w:rsidRPr="006D6672">
        <w:rPr>
          <w:rFonts w:ascii="Garamond" w:hAnsi="Garamond"/>
        </w:rPr>
        <w:t xml:space="preserve"> Lorem ipsum </w:t>
      </w:r>
      <w:proofErr w:type="gramStart"/>
      <w:r w:rsidRPr="006D6672">
        <w:rPr>
          <w:rFonts w:ascii="Garamond" w:hAnsi="Garamond"/>
        </w:rPr>
        <w:t>dolor sit</w:t>
      </w:r>
      <w:proofErr w:type="gramEnd"/>
      <w:r w:rsidRPr="006D6672">
        <w:rPr>
          <w:rFonts w:ascii="Garamond" w:hAnsi="Garamond"/>
        </w:rPr>
        <w:t xml:space="preserve"> amet, consectetur adipiscing elit. Integer </w:t>
      </w:r>
      <w:proofErr w:type="gramStart"/>
      <w:r w:rsidRPr="006D6672">
        <w:rPr>
          <w:rFonts w:ascii="Garamond" w:hAnsi="Garamond"/>
        </w:rPr>
        <w:t>nec</w:t>
      </w:r>
      <w:proofErr w:type="gramEnd"/>
      <w:r w:rsidRPr="006D6672">
        <w:rPr>
          <w:rFonts w:ascii="Garamond" w:hAnsi="Garamond"/>
        </w:rPr>
        <w:t xml:space="preserve"> odio. Praesent libero. Sed cursus ante dapibus diam. Sed nisi. Nulla quis </w:t>
      </w:r>
      <w:proofErr w:type="gramStart"/>
      <w:r w:rsidRPr="006D6672">
        <w:rPr>
          <w:rFonts w:ascii="Garamond" w:hAnsi="Garamond"/>
        </w:rPr>
        <w:t>sem</w:t>
      </w:r>
      <w:proofErr w:type="gramEnd"/>
      <w:r w:rsidRPr="006D6672">
        <w:rPr>
          <w:rFonts w:ascii="Garamond" w:hAnsi="Garamond"/>
        </w:rPr>
        <w:t xml:space="preserve"> at nibh elementum imperdiet. </w:t>
      </w:r>
      <w:proofErr w:type="gramStart"/>
      <w:r w:rsidRPr="006D6672">
        <w:rPr>
          <w:rFonts w:ascii="Garamond" w:hAnsi="Garamond"/>
        </w:rPr>
        <w:lastRenderedPageBreak/>
        <w:t>Duis sagittis ipsum.</w:t>
      </w:r>
      <w:proofErr w:type="gramEnd"/>
      <w:r w:rsidRPr="006D6672">
        <w:rPr>
          <w:rFonts w:ascii="Garamond" w:hAnsi="Garamond"/>
        </w:rPr>
        <w:t xml:space="preserve"> Praesent mauris. Fusce </w:t>
      </w:r>
      <w:proofErr w:type="gramStart"/>
      <w:r w:rsidRPr="006D6672">
        <w:rPr>
          <w:rFonts w:ascii="Garamond" w:hAnsi="Garamond"/>
        </w:rPr>
        <w:t>nec</w:t>
      </w:r>
      <w:proofErr w:type="gramEnd"/>
      <w:r w:rsidRPr="006D6672">
        <w:rPr>
          <w:rFonts w:ascii="Garamond" w:hAnsi="Garamond"/>
        </w:rPr>
        <w:t xml:space="preserve"> tellus sed augue semper porta. Mauris </w:t>
      </w:r>
      <w:proofErr w:type="gramStart"/>
      <w:r w:rsidRPr="006D6672">
        <w:rPr>
          <w:rFonts w:ascii="Garamond" w:hAnsi="Garamond"/>
        </w:rPr>
        <w:t>massa</w:t>
      </w:r>
      <w:proofErr w:type="gramEnd"/>
      <w:r w:rsidRPr="006D6672">
        <w:rPr>
          <w:rFonts w:ascii="Garamond" w:hAnsi="Garamond"/>
        </w:rPr>
        <w:t xml:space="preserve">. </w:t>
      </w:r>
      <w:proofErr w:type="gramStart"/>
      <w:r w:rsidRPr="006D6672">
        <w:rPr>
          <w:rFonts w:ascii="Garamond" w:hAnsi="Garamond"/>
        </w:rPr>
        <w:t>Vestibulum lacinia arcu eget nulla.</w:t>
      </w:r>
      <w:proofErr w:type="gramEnd"/>
      <w:r w:rsidRPr="006D6672">
        <w:rPr>
          <w:rFonts w:ascii="Garamond" w:hAnsi="Garamond"/>
        </w:rPr>
        <w:t xml:space="preserve"> </w:t>
      </w:r>
      <w:proofErr w:type="gramStart"/>
      <w:r w:rsidRPr="006D6672">
        <w:rPr>
          <w:rFonts w:ascii="Garamond" w:hAnsi="Garamond"/>
        </w:rPr>
        <w:t xml:space="preserve">Class aptent taciti sociosqu ad </w:t>
      </w:r>
      <w:r w:rsidRPr="006D6672">
        <w:rPr>
          <w:rFonts w:ascii="Garamond" w:hAnsi="Garamond"/>
        </w:rPr>
        <w:lastRenderedPageBreak/>
        <w:t>litora torquent per conubia nostra, per inceptos himenaeos.</w:t>
      </w:r>
      <w:proofErr w:type="gramEnd"/>
    </w:p>
    <w:p w14:paraId="2540A67A" w14:textId="77777777" w:rsidR="00866977" w:rsidRPr="006D6672" w:rsidRDefault="00866977" w:rsidP="002C3EE1">
      <w:pPr>
        <w:jc w:val="both"/>
        <w:rPr>
          <w:rFonts w:ascii="Garamond" w:hAnsi="Garamond"/>
        </w:rPr>
      </w:pPr>
    </w:p>
    <w:p w14:paraId="0ECAE475" w14:textId="77777777" w:rsidR="00D25387" w:rsidRPr="006D6672" w:rsidRDefault="00D25387" w:rsidP="00D25387">
      <w:pPr>
        <w:rPr>
          <w:rFonts w:ascii="Garamond" w:hAnsi="Garamond"/>
        </w:rPr>
        <w:sectPr w:rsidR="00D25387" w:rsidRPr="006D6672" w:rsidSect="004072CD">
          <w:type w:val="continuous"/>
          <w:pgSz w:w="12240" w:h="15840"/>
          <w:pgMar w:top="936" w:right="1800" w:bottom="1800" w:left="1800" w:header="978" w:footer="0" w:gutter="0"/>
          <w:cols w:num="2" w:space="720"/>
          <w:titlePg/>
          <w:docGrid w:linePitch="360"/>
        </w:sectPr>
      </w:pPr>
    </w:p>
    <w:p w14:paraId="18AB165A" w14:textId="77777777" w:rsidR="00D25387" w:rsidRPr="006D6672" w:rsidRDefault="00D25387" w:rsidP="00D25387">
      <w:pPr>
        <w:rPr>
          <w:rFonts w:ascii="Garamond" w:hAnsi="Garamond"/>
        </w:rPr>
      </w:pPr>
    </w:p>
    <w:p w14:paraId="768536DC" w14:textId="77777777" w:rsidR="00D25387" w:rsidRPr="006D6672" w:rsidRDefault="00D25387" w:rsidP="00D25387">
      <w:pPr>
        <w:rPr>
          <w:rFonts w:ascii="Garamond" w:hAnsi="Garamond"/>
        </w:rPr>
      </w:pPr>
    </w:p>
    <w:p w14:paraId="63C53FDB" w14:textId="34CF465B" w:rsidR="00866977" w:rsidRPr="006D6672" w:rsidRDefault="00866977" w:rsidP="008B3E7D">
      <w:pPr>
        <w:pStyle w:val="Heading2"/>
      </w:pPr>
      <w:r w:rsidRPr="006D6672">
        <w:t>Notes</w:t>
      </w:r>
    </w:p>
    <w:p w14:paraId="212FA481" w14:textId="77777777" w:rsidR="00866977" w:rsidRPr="006D6672" w:rsidRDefault="00866977" w:rsidP="00D25387">
      <w:pPr>
        <w:rPr>
          <w:rFonts w:ascii="Garamond" w:hAnsi="Garamond"/>
        </w:rPr>
      </w:pPr>
    </w:p>
    <w:p w14:paraId="4F8AAEB4" w14:textId="47D89A17" w:rsidR="00866977" w:rsidRPr="006D6672" w:rsidRDefault="00866977" w:rsidP="00D25387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6D6672">
        <w:rPr>
          <w:rFonts w:ascii="Garamond" w:hAnsi="Garamond"/>
        </w:rPr>
        <w:t xml:space="preserve">Lorem ipsum </w:t>
      </w:r>
      <w:proofErr w:type="gramStart"/>
      <w:r w:rsidRPr="006D6672">
        <w:rPr>
          <w:rFonts w:ascii="Garamond" w:hAnsi="Garamond"/>
        </w:rPr>
        <w:t>dolor sit</w:t>
      </w:r>
      <w:proofErr w:type="gramEnd"/>
      <w:r w:rsidRPr="006D6672">
        <w:rPr>
          <w:rFonts w:ascii="Garamond" w:hAnsi="Garamond"/>
        </w:rPr>
        <w:t xml:space="preserve"> amet, consectetur adipiscing elit.</w:t>
      </w:r>
    </w:p>
    <w:p w14:paraId="25123DC6" w14:textId="28E63D1E" w:rsidR="00866977" w:rsidRPr="006D6672" w:rsidRDefault="00866977" w:rsidP="00D25387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6D6672">
        <w:rPr>
          <w:rFonts w:ascii="Garamond" w:hAnsi="Garamond"/>
        </w:rPr>
        <w:t xml:space="preserve">Lorem ipsum </w:t>
      </w:r>
      <w:proofErr w:type="gramStart"/>
      <w:r w:rsidRPr="006D6672">
        <w:rPr>
          <w:rFonts w:ascii="Garamond" w:hAnsi="Garamond"/>
        </w:rPr>
        <w:t>dolor sit</w:t>
      </w:r>
      <w:proofErr w:type="gramEnd"/>
      <w:r w:rsidRPr="006D6672">
        <w:rPr>
          <w:rFonts w:ascii="Garamond" w:hAnsi="Garamond"/>
        </w:rPr>
        <w:t xml:space="preserve"> amet, consectetur adipiscing elit.</w:t>
      </w:r>
    </w:p>
    <w:p w14:paraId="23C37FCB" w14:textId="1E0A44B2" w:rsidR="00866977" w:rsidRPr="006D6672" w:rsidRDefault="00866977" w:rsidP="00D25387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6D6672">
        <w:rPr>
          <w:rFonts w:ascii="Garamond" w:hAnsi="Garamond"/>
        </w:rPr>
        <w:t xml:space="preserve">Lorem ipsum </w:t>
      </w:r>
      <w:proofErr w:type="gramStart"/>
      <w:r w:rsidRPr="006D6672">
        <w:rPr>
          <w:rFonts w:ascii="Garamond" w:hAnsi="Garamond"/>
        </w:rPr>
        <w:t>dolor sit</w:t>
      </w:r>
      <w:proofErr w:type="gramEnd"/>
      <w:r w:rsidRPr="006D6672">
        <w:rPr>
          <w:rFonts w:ascii="Garamond" w:hAnsi="Garamond"/>
        </w:rPr>
        <w:t xml:space="preserve"> amet, consectetur adipiscing elit.</w:t>
      </w:r>
    </w:p>
    <w:p w14:paraId="0AFA321D" w14:textId="3B614705" w:rsidR="00866977" w:rsidRPr="006D6672" w:rsidRDefault="00866977" w:rsidP="00D25387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6D6672">
        <w:rPr>
          <w:rFonts w:ascii="Garamond" w:hAnsi="Garamond"/>
        </w:rPr>
        <w:t xml:space="preserve">Lorem ipsum </w:t>
      </w:r>
      <w:proofErr w:type="gramStart"/>
      <w:r w:rsidRPr="006D6672">
        <w:rPr>
          <w:rFonts w:ascii="Garamond" w:hAnsi="Garamond"/>
        </w:rPr>
        <w:t>dolor sit</w:t>
      </w:r>
      <w:proofErr w:type="gramEnd"/>
      <w:r w:rsidRPr="006D6672">
        <w:rPr>
          <w:rFonts w:ascii="Garamond" w:hAnsi="Garamond"/>
        </w:rPr>
        <w:t xml:space="preserve"> amet, consectetur adipiscing elit.</w:t>
      </w:r>
    </w:p>
    <w:p w14:paraId="1DEE6568" w14:textId="5DB51169" w:rsidR="00866977" w:rsidRPr="006D6672" w:rsidRDefault="00866977" w:rsidP="00D25387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6D6672">
        <w:rPr>
          <w:rFonts w:ascii="Garamond" w:hAnsi="Garamond"/>
        </w:rPr>
        <w:t xml:space="preserve">Lorem ipsum </w:t>
      </w:r>
      <w:proofErr w:type="gramStart"/>
      <w:r w:rsidRPr="006D6672">
        <w:rPr>
          <w:rFonts w:ascii="Garamond" w:hAnsi="Garamond"/>
        </w:rPr>
        <w:t>dolor sit</w:t>
      </w:r>
      <w:proofErr w:type="gramEnd"/>
      <w:r w:rsidRPr="006D6672">
        <w:rPr>
          <w:rFonts w:ascii="Garamond" w:hAnsi="Garamond"/>
        </w:rPr>
        <w:t xml:space="preserve"> amet, consectetur adipiscing elit.</w:t>
      </w:r>
    </w:p>
    <w:p w14:paraId="0669BFB1" w14:textId="21EB94E9" w:rsidR="00866977" w:rsidRPr="006D6672" w:rsidRDefault="00866977" w:rsidP="00D25387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6D6672">
        <w:rPr>
          <w:rFonts w:ascii="Garamond" w:hAnsi="Garamond"/>
        </w:rPr>
        <w:t xml:space="preserve">Lorem ipsum </w:t>
      </w:r>
      <w:proofErr w:type="gramStart"/>
      <w:r w:rsidRPr="006D6672">
        <w:rPr>
          <w:rFonts w:ascii="Garamond" w:hAnsi="Garamond"/>
        </w:rPr>
        <w:t>dolor sit</w:t>
      </w:r>
      <w:proofErr w:type="gramEnd"/>
      <w:r w:rsidRPr="006D6672">
        <w:rPr>
          <w:rFonts w:ascii="Garamond" w:hAnsi="Garamond"/>
        </w:rPr>
        <w:t xml:space="preserve"> amet, consectetur adipiscing elit.</w:t>
      </w:r>
    </w:p>
    <w:p w14:paraId="65BC7D8B" w14:textId="0B29219B" w:rsidR="00866977" w:rsidRPr="006D6672" w:rsidRDefault="00866977" w:rsidP="00D25387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6D6672">
        <w:rPr>
          <w:rFonts w:ascii="Garamond" w:hAnsi="Garamond"/>
        </w:rPr>
        <w:t xml:space="preserve">Lorem ipsum </w:t>
      </w:r>
      <w:proofErr w:type="gramStart"/>
      <w:r w:rsidRPr="006D6672">
        <w:rPr>
          <w:rFonts w:ascii="Garamond" w:hAnsi="Garamond"/>
        </w:rPr>
        <w:t>dolor sit</w:t>
      </w:r>
      <w:proofErr w:type="gramEnd"/>
      <w:r w:rsidRPr="006D6672">
        <w:rPr>
          <w:rFonts w:ascii="Garamond" w:hAnsi="Garamond"/>
        </w:rPr>
        <w:t xml:space="preserve"> amet, consectetur adipiscing elit.</w:t>
      </w:r>
    </w:p>
    <w:p w14:paraId="6F9690A7" w14:textId="77777777" w:rsidR="00D25387" w:rsidRPr="006D6672" w:rsidRDefault="00D25387" w:rsidP="00D25387">
      <w:pPr>
        <w:rPr>
          <w:rFonts w:ascii="Garamond" w:hAnsi="Garamond"/>
        </w:rPr>
      </w:pPr>
    </w:p>
    <w:p w14:paraId="0756A93C" w14:textId="22A7044B" w:rsidR="00D25387" w:rsidRPr="006D6672" w:rsidRDefault="00D25387" w:rsidP="008B3E7D">
      <w:pPr>
        <w:pStyle w:val="Heading2"/>
      </w:pPr>
      <w:r w:rsidRPr="006D6672">
        <w:t xml:space="preserve">Acknowledgements </w:t>
      </w:r>
    </w:p>
    <w:p w14:paraId="69AC9F28" w14:textId="1E62B7A8" w:rsidR="00D25387" w:rsidRPr="006D6672" w:rsidRDefault="00D25387" w:rsidP="002C3EE1">
      <w:pPr>
        <w:jc w:val="both"/>
        <w:rPr>
          <w:rFonts w:ascii="Garamond" w:hAnsi="Garamond"/>
        </w:rPr>
      </w:pPr>
      <w:r w:rsidRPr="006D6672">
        <w:rPr>
          <w:rFonts w:ascii="Garamond" w:hAnsi="Garamond"/>
        </w:rPr>
        <w:t xml:space="preserve">Lorem ipsum </w:t>
      </w:r>
      <w:proofErr w:type="gramStart"/>
      <w:r w:rsidRPr="006D6672">
        <w:rPr>
          <w:rFonts w:ascii="Garamond" w:hAnsi="Garamond"/>
        </w:rPr>
        <w:t>dolor sit</w:t>
      </w:r>
      <w:proofErr w:type="gramEnd"/>
      <w:r w:rsidRPr="006D6672">
        <w:rPr>
          <w:rFonts w:ascii="Garamond" w:hAnsi="Garamond"/>
        </w:rPr>
        <w:t xml:space="preserve"> amet, consectetur adipiscing elit. Integer </w:t>
      </w:r>
      <w:proofErr w:type="gramStart"/>
      <w:r w:rsidRPr="006D6672">
        <w:rPr>
          <w:rFonts w:ascii="Garamond" w:hAnsi="Garamond"/>
        </w:rPr>
        <w:t>nec</w:t>
      </w:r>
      <w:proofErr w:type="gramEnd"/>
      <w:r w:rsidRPr="006D6672">
        <w:rPr>
          <w:rFonts w:ascii="Garamond" w:hAnsi="Garamond"/>
        </w:rPr>
        <w:t xml:space="preserve"> odio. Praesent libero. Sed cursus ante dapibus diam. Sed nisi. Nulla quis </w:t>
      </w:r>
      <w:proofErr w:type="gramStart"/>
      <w:r w:rsidRPr="006D6672">
        <w:rPr>
          <w:rFonts w:ascii="Garamond" w:hAnsi="Garamond"/>
        </w:rPr>
        <w:t>sem</w:t>
      </w:r>
      <w:proofErr w:type="gramEnd"/>
      <w:r w:rsidRPr="006D6672">
        <w:rPr>
          <w:rFonts w:ascii="Garamond" w:hAnsi="Garamond"/>
        </w:rPr>
        <w:t xml:space="preserve"> at nibh elementum imperdiet. </w:t>
      </w:r>
      <w:proofErr w:type="gramStart"/>
      <w:r w:rsidRPr="006D6672">
        <w:rPr>
          <w:rFonts w:ascii="Garamond" w:hAnsi="Garamond"/>
        </w:rPr>
        <w:t>Duis sagittis ipsum.</w:t>
      </w:r>
      <w:proofErr w:type="gramEnd"/>
      <w:r w:rsidRPr="006D6672">
        <w:rPr>
          <w:rFonts w:ascii="Garamond" w:hAnsi="Garamond"/>
        </w:rPr>
        <w:t xml:space="preserve"> Praesent mauris. Fusce </w:t>
      </w:r>
      <w:proofErr w:type="gramStart"/>
      <w:r w:rsidRPr="006D6672">
        <w:rPr>
          <w:rFonts w:ascii="Garamond" w:hAnsi="Garamond"/>
        </w:rPr>
        <w:t>nec</w:t>
      </w:r>
      <w:proofErr w:type="gramEnd"/>
      <w:r w:rsidRPr="006D6672">
        <w:rPr>
          <w:rFonts w:ascii="Garamond" w:hAnsi="Garamond"/>
        </w:rPr>
        <w:t xml:space="preserve"> tellus sed augue semper porta. Mauris </w:t>
      </w:r>
      <w:proofErr w:type="gramStart"/>
      <w:r w:rsidRPr="006D6672">
        <w:rPr>
          <w:rFonts w:ascii="Garamond" w:hAnsi="Garamond"/>
        </w:rPr>
        <w:t>massa</w:t>
      </w:r>
      <w:proofErr w:type="gramEnd"/>
      <w:r w:rsidRPr="006D6672">
        <w:rPr>
          <w:rFonts w:ascii="Garamond" w:hAnsi="Garamond"/>
        </w:rPr>
        <w:t xml:space="preserve">. </w:t>
      </w:r>
      <w:proofErr w:type="gramStart"/>
      <w:r w:rsidRPr="006D6672">
        <w:rPr>
          <w:rFonts w:ascii="Garamond" w:hAnsi="Garamond"/>
        </w:rPr>
        <w:t>Vestibulum lacinia arcu eget nulla.</w:t>
      </w:r>
      <w:proofErr w:type="gramEnd"/>
      <w:r w:rsidRPr="006D6672">
        <w:rPr>
          <w:rFonts w:ascii="Garamond" w:hAnsi="Garamond"/>
        </w:rPr>
        <w:t xml:space="preserve"> </w:t>
      </w:r>
      <w:proofErr w:type="gramStart"/>
      <w:r w:rsidRPr="006D6672">
        <w:rPr>
          <w:rFonts w:ascii="Garamond" w:hAnsi="Garamond"/>
        </w:rPr>
        <w:t>Class aptent taciti sociosqu ad litora torquent per conubia nostra, per inceptos himenaeos.</w:t>
      </w:r>
      <w:proofErr w:type="gramEnd"/>
    </w:p>
    <w:p w14:paraId="4C2C7C66" w14:textId="77777777" w:rsidR="00D25387" w:rsidRPr="006D6672" w:rsidRDefault="00D25387" w:rsidP="00D25387">
      <w:pPr>
        <w:rPr>
          <w:rFonts w:ascii="Garamond" w:hAnsi="Garamond"/>
        </w:rPr>
      </w:pPr>
    </w:p>
    <w:p w14:paraId="61AD431F" w14:textId="686DA4D1" w:rsidR="00D25387" w:rsidRPr="006D6672" w:rsidRDefault="00D25387" w:rsidP="008B3E7D">
      <w:pPr>
        <w:pStyle w:val="Heading2"/>
      </w:pPr>
      <w:r w:rsidRPr="006D6672">
        <w:t xml:space="preserve">References </w:t>
      </w:r>
    </w:p>
    <w:p w14:paraId="5158E048" w14:textId="77777777" w:rsidR="00D25387" w:rsidRPr="006D6672" w:rsidRDefault="00D25387" w:rsidP="00D25387">
      <w:pPr>
        <w:rPr>
          <w:rFonts w:ascii="Garamond" w:hAnsi="Garamond"/>
        </w:rPr>
      </w:pPr>
    </w:p>
    <w:p w14:paraId="1F28B072" w14:textId="77777777" w:rsidR="00D25387" w:rsidRPr="006D6672" w:rsidRDefault="00D25387" w:rsidP="00D25387">
      <w:pPr>
        <w:rPr>
          <w:rFonts w:ascii="Garamond" w:hAnsi="Garamond"/>
        </w:rPr>
      </w:pPr>
      <w:r w:rsidRPr="006D6672">
        <w:rPr>
          <w:rFonts w:ascii="Garamond" w:hAnsi="Garamond"/>
        </w:rPr>
        <w:t xml:space="preserve">Lorem ipsum </w:t>
      </w:r>
      <w:proofErr w:type="gramStart"/>
      <w:r w:rsidRPr="006D6672">
        <w:rPr>
          <w:rFonts w:ascii="Garamond" w:hAnsi="Garamond"/>
        </w:rPr>
        <w:t>dolor sit</w:t>
      </w:r>
      <w:proofErr w:type="gramEnd"/>
      <w:r w:rsidRPr="006D6672">
        <w:rPr>
          <w:rFonts w:ascii="Garamond" w:hAnsi="Garamond"/>
        </w:rPr>
        <w:t xml:space="preserve"> amet, consectetur adipiscing elit. Lorem ipsum </w:t>
      </w:r>
      <w:proofErr w:type="gramStart"/>
      <w:r w:rsidRPr="006D6672">
        <w:rPr>
          <w:rFonts w:ascii="Garamond" w:hAnsi="Garamond"/>
        </w:rPr>
        <w:t>dolor sit</w:t>
      </w:r>
      <w:proofErr w:type="gramEnd"/>
      <w:r w:rsidRPr="006D6672">
        <w:rPr>
          <w:rFonts w:ascii="Garamond" w:hAnsi="Garamond"/>
        </w:rPr>
        <w:t xml:space="preserve"> amet, </w:t>
      </w:r>
    </w:p>
    <w:p w14:paraId="59A11BBF" w14:textId="7705C28D" w:rsidR="00D25387" w:rsidRPr="006D6672" w:rsidRDefault="00D25387" w:rsidP="00D25387">
      <w:pPr>
        <w:ind w:firstLine="720"/>
        <w:rPr>
          <w:rFonts w:ascii="Garamond" w:hAnsi="Garamond"/>
        </w:rPr>
      </w:pPr>
      <w:r w:rsidRPr="006D6672">
        <w:rPr>
          <w:rFonts w:ascii="Garamond" w:hAnsi="Garamond"/>
        </w:rPr>
        <w:t>consectetur adipiscing elit.</w:t>
      </w:r>
    </w:p>
    <w:p w14:paraId="571CF1E0" w14:textId="77777777" w:rsidR="00D25387" w:rsidRPr="006D6672" w:rsidRDefault="00D25387" w:rsidP="00D25387">
      <w:pPr>
        <w:pStyle w:val="ListParagraph"/>
        <w:rPr>
          <w:rFonts w:ascii="Garamond" w:hAnsi="Garamond"/>
        </w:rPr>
      </w:pPr>
    </w:p>
    <w:sectPr w:rsidR="00D25387" w:rsidRPr="006D6672" w:rsidSect="00D25387">
      <w:type w:val="continuous"/>
      <w:pgSz w:w="12240" w:h="15840"/>
      <w:pgMar w:top="936" w:right="1800" w:bottom="1800" w:left="1800" w:header="978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56EEE3" w14:textId="77777777" w:rsidR="001A3B63" w:rsidRDefault="001A3B63" w:rsidP="00EA6CCA">
      <w:r>
        <w:separator/>
      </w:r>
    </w:p>
  </w:endnote>
  <w:endnote w:type="continuationSeparator" w:id="0">
    <w:p w14:paraId="47C89706" w14:textId="77777777" w:rsidR="001A3B63" w:rsidRDefault="001A3B63" w:rsidP="00EA6C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dobe Caslon Pro Bold">
    <w:panose1 w:val="0205070206050A020403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dobe Caslon Pro">
    <w:panose1 w:val="0205050205050A020403"/>
    <w:charset w:val="00"/>
    <w:family w:val="auto"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EDCE78" w14:textId="33486C74" w:rsidR="001A3B63" w:rsidRPr="006D6672" w:rsidDel="001A3B63" w:rsidRDefault="001A3B63">
    <w:pPr>
      <w:pStyle w:val="Footer"/>
      <w:ind w:right="360"/>
      <w:rPr>
        <w:del w:id="21" w:author="Jeri Wieringa" w:date="2016-04-21T16:39:00Z"/>
        <w:rFonts w:ascii="Garamond" w:hAnsi="Garamond"/>
      </w:rPr>
    </w:pPr>
    <w:del w:id="22" w:author="Jeri Wieringa" w:date="2016-04-21T16:39:00Z">
      <w:r w:rsidRPr="006D6672" w:rsidDel="001A3B63">
        <w:rPr>
          <w:rFonts w:ascii="Garamond" w:hAnsi="Garamond"/>
        </w:rPr>
        <w:delText>© 2016 Author Name. This work is licensed under a Creative Commons Attribution 4.0 International License. Journal ISSN: (insert here). Article DOI:  (insert here)</w:delText>
      </w:r>
    </w:del>
  </w:p>
  <w:p w14:paraId="4D16AF07" w14:textId="77777777" w:rsidR="001A3B63" w:rsidRPr="006D6672" w:rsidRDefault="001A3B63">
    <w:pPr>
      <w:pStyle w:val="Footer"/>
      <w:ind w:right="360"/>
      <w:rPr>
        <w:rFonts w:ascii="Garamond" w:hAnsi="Garamond"/>
      </w:rPr>
      <w:pPrChange w:id="23" w:author="Jeri Wieringa" w:date="2016-04-21T16:39:00Z">
        <w:pPr>
          <w:pStyle w:val="Footer"/>
          <w:ind w:right="360"/>
          <w:jc w:val="center"/>
        </w:pPr>
      </w:pPrChange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595694" w14:textId="23A748A4" w:rsidR="001A3B63" w:rsidRPr="00A22965" w:rsidDel="001A3B63" w:rsidRDefault="001A3B63" w:rsidP="004072CD">
    <w:pPr>
      <w:pStyle w:val="Footer"/>
      <w:tabs>
        <w:tab w:val="left" w:pos="720"/>
      </w:tabs>
      <w:ind w:right="360"/>
      <w:jc w:val="both"/>
      <w:rPr>
        <w:del w:id="24" w:author="Jeri Wieringa" w:date="2016-04-21T16:39:00Z"/>
        <w:rFonts w:ascii="Garamond" w:hAnsi="Garamond"/>
      </w:rPr>
    </w:pPr>
    <w:del w:id="25" w:author="Jeri Wieringa" w:date="2016-04-21T16:39:00Z">
      <w:r w:rsidRPr="00A22965" w:rsidDel="001A3B63">
        <w:rPr>
          <w:rFonts w:ascii="Garamond" w:hAnsi="Garamond"/>
        </w:rPr>
        <w:delText>© 2016 Author Name. This work is licensed under a Creative Commons Attribution 4.0 International License. Journal ISSN: (insert here). Article DOI:  (insert here)</w:delText>
      </w:r>
    </w:del>
  </w:p>
  <w:p w14:paraId="7A5B2EE6" w14:textId="77777777" w:rsidR="001A3B63" w:rsidRPr="003B785D" w:rsidRDefault="001A3B63" w:rsidP="004072CD">
    <w:pPr>
      <w:pStyle w:val="Footer"/>
      <w:tabs>
        <w:tab w:val="left" w:pos="720"/>
      </w:tabs>
      <w:ind w:right="360"/>
      <w:rPr>
        <w:rFonts w:ascii="Adobe Caslon Pro" w:hAnsi="Adobe Caslon Pro"/>
      </w:rPr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301652" w14:textId="77777777" w:rsidR="001A3B63" w:rsidRPr="006D6672" w:rsidRDefault="001A3B63" w:rsidP="003B785D">
    <w:pPr>
      <w:pStyle w:val="Footer"/>
      <w:ind w:right="360"/>
      <w:rPr>
        <w:rFonts w:ascii="Garamond" w:hAnsi="Garamond"/>
      </w:rPr>
    </w:pPr>
    <w:r w:rsidRPr="006D6672">
      <w:rPr>
        <w:rFonts w:ascii="Garamond" w:hAnsi="Garamond"/>
      </w:rPr>
      <w:t xml:space="preserve">© 2016 Author Name. This work is licensed under a Creative Commons Attribution 4.0 International License.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E1F824" w14:textId="77777777" w:rsidR="001A3B63" w:rsidRDefault="001A3B63" w:rsidP="00EA6CCA">
      <w:r>
        <w:separator/>
      </w:r>
    </w:p>
  </w:footnote>
  <w:footnote w:type="continuationSeparator" w:id="0">
    <w:p w14:paraId="71035F06" w14:textId="77777777" w:rsidR="001A3B63" w:rsidRDefault="001A3B63" w:rsidP="00EA6CC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3B2D12" w14:textId="77777777" w:rsidR="001A3B63" w:rsidRPr="006D6672" w:rsidRDefault="001A3B63" w:rsidP="00866977">
    <w:pPr>
      <w:pStyle w:val="Header"/>
      <w:framePr w:wrap="around" w:vAnchor="text" w:hAnchor="margin" w:xAlign="right" w:y="1"/>
      <w:rPr>
        <w:rStyle w:val="PageNumber"/>
      </w:rPr>
    </w:pPr>
    <w:r w:rsidRPr="006D6672">
      <w:rPr>
        <w:rStyle w:val="PageNumber"/>
      </w:rPr>
      <w:fldChar w:fldCharType="begin"/>
    </w:r>
    <w:r w:rsidRPr="006D6672">
      <w:rPr>
        <w:rStyle w:val="PageNumber"/>
      </w:rPr>
      <w:instrText xml:space="preserve">PAGE  </w:instrText>
    </w:r>
    <w:r w:rsidRPr="006D6672">
      <w:rPr>
        <w:rStyle w:val="PageNumber"/>
      </w:rPr>
      <w:fldChar w:fldCharType="separate"/>
    </w:r>
    <w:r w:rsidR="004C309D">
      <w:rPr>
        <w:rStyle w:val="PageNumber"/>
        <w:noProof/>
      </w:rPr>
      <w:t>2</w:t>
    </w:r>
    <w:r w:rsidRPr="006D6672">
      <w:rPr>
        <w:rStyle w:val="PageNumber"/>
      </w:rPr>
      <w:fldChar w:fldCharType="end"/>
    </w:r>
  </w:p>
  <w:p w14:paraId="14CE1447" w14:textId="594AAE75" w:rsidR="001A3B63" w:rsidRPr="006D6672" w:rsidRDefault="001A3B63" w:rsidP="00866977">
    <w:pPr>
      <w:pStyle w:val="Header"/>
      <w:ind w:right="360"/>
    </w:pPr>
    <w:r w:rsidRPr="006D6672">
      <w:rPr>
        <w:i/>
      </w:rPr>
      <w:t>Journal title</w:t>
    </w:r>
    <w:r w:rsidRPr="006D6672">
      <w:t>, year, Vol. #, No. #</w:t>
    </w:r>
  </w:p>
  <w:p w14:paraId="40ECAB9A" w14:textId="77777777" w:rsidR="001A3B63" w:rsidRDefault="001A3B63" w:rsidP="00252F7B">
    <w:pPr>
      <w:pStyle w:val="Header"/>
      <w:tabs>
        <w:tab w:val="clear" w:pos="4320"/>
        <w:tab w:val="clear" w:pos="8640"/>
        <w:tab w:val="left" w:pos="2622"/>
      </w:tabs>
      <w:rPr>
        <w:rFonts w:ascii="Adobe Caslon Pro" w:hAnsi="Adobe Caslon Pro"/>
      </w:rPr>
    </w:pPr>
    <w:r>
      <w:rPr>
        <w:rFonts w:ascii="Adobe Caslon Pro" w:hAnsi="Adobe Caslon Pro"/>
      </w:rPr>
      <w:tab/>
    </w:r>
  </w:p>
  <w:p w14:paraId="52801B8B" w14:textId="77777777" w:rsidR="001A3B63" w:rsidRPr="00EE6735" w:rsidRDefault="001A3B63" w:rsidP="00EE6735">
    <w:pPr>
      <w:pStyle w:val="Header"/>
      <w:pBdr>
        <w:top w:val="single" w:sz="24" w:space="1" w:color="auto"/>
      </w:pBdr>
      <w:rPr>
        <w:rFonts w:ascii="Adobe Caslon Pro" w:hAnsi="Adobe Caslon Pro"/>
      </w:rPr>
    </w:pPr>
  </w:p>
  <w:p w14:paraId="17AD9338" w14:textId="77777777" w:rsidR="001A3B63" w:rsidRDefault="001A3B63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3CDCB0" w14:textId="77777777" w:rsidR="001A3B63" w:rsidRDefault="001A3B63" w:rsidP="00866977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C309D">
      <w:rPr>
        <w:rStyle w:val="PageNumber"/>
        <w:noProof/>
      </w:rPr>
      <w:t>3</w:t>
    </w:r>
    <w:r>
      <w:rPr>
        <w:rStyle w:val="PageNumber"/>
      </w:rPr>
      <w:fldChar w:fldCharType="end"/>
    </w:r>
  </w:p>
  <w:p w14:paraId="7C0F3B78" w14:textId="77777777" w:rsidR="001A3B63" w:rsidRDefault="001A3B63">
    <w:pPr>
      <w:pStyle w:val="Header"/>
      <w:pPrChange w:id="20" w:author="Jeri Wieringa" w:date="2016-04-21T16:41:00Z">
        <w:pPr>
          <w:pStyle w:val="Header"/>
          <w:ind w:right="360"/>
        </w:pPr>
      </w:pPrChange>
    </w:pPr>
    <w:r w:rsidRPr="00EE6735">
      <w:rPr>
        <w:i/>
      </w:rPr>
      <w:t>Journal title</w:t>
    </w:r>
    <w:r w:rsidRPr="00EE6735">
      <w:t>, year, Vol. #, No. #</w:t>
    </w:r>
  </w:p>
  <w:p w14:paraId="6F69598F" w14:textId="77777777" w:rsidR="001A3B63" w:rsidRDefault="001A3B63" w:rsidP="00252F7B">
    <w:pPr>
      <w:pStyle w:val="Header"/>
      <w:jc w:val="right"/>
    </w:pPr>
  </w:p>
  <w:p w14:paraId="379DC39A" w14:textId="77777777" w:rsidR="001A3B63" w:rsidRDefault="001A3B63" w:rsidP="00252F7B">
    <w:pPr>
      <w:pStyle w:val="Header"/>
      <w:pBdr>
        <w:top w:val="single" w:sz="24" w:space="1" w:color="auto"/>
      </w:pBd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2F4DC7" w14:textId="77777777" w:rsidR="001A3B63" w:rsidRPr="006D6672" w:rsidRDefault="001A3B63" w:rsidP="008B3E7D">
    <w:pPr>
      <w:pStyle w:val="Header"/>
      <w:jc w:val="right"/>
    </w:pPr>
    <w:r w:rsidRPr="006D6672">
      <w:rPr>
        <w:i/>
      </w:rPr>
      <w:t>Journal title</w:t>
    </w:r>
    <w:r w:rsidRPr="006D6672">
      <w:t xml:space="preserve">, </w:t>
    </w:r>
    <w:proofErr w:type="gramStart"/>
    <w:r w:rsidRPr="006D6672">
      <w:t>volume(</w:t>
    </w:r>
    <w:proofErr w:type="gramEnd"/>
    <w:r w:rsidRPr="006D6672">
      <w:t>issue), year, issn</w:t>
    </w:r>
  </w:p>
  <w:p w14:paraId="43C7A20F" w14:textId="77777777" w:rsidR="001A3B63" w:rsidRPr="006D6672" w:rsidRDefault="001A3B63" w:rsidP="008B3E7D">
    <w:pPr>
      <w:pStyle w:val="Header"/>
      <w:jc w:val="right"/>
    </w:pPr>
    <w:proofErr w:type="gramStart"/>
    <w:r w:rsidRPr="006D6672">
      <w:t>doi</w:t>
    </w:r>
    <w:proofErr w:type="gramEnd"/>
    <w:r w:rsidRPr="006D6672">
      <w:t xml:space="preserve">: </w:t>
    </w:r>
  </w:p>
  <w:p w14:paraId="5CA10053" w14:textId="77777777" w:rsidR="001A3B63" w:rsidRPr="003B785D" w:rsidRDefault="001A3B63" w:rsidP="00831F1A">
    <w:pPr>
      <w:pStyle w:val="Header"/>
      <w:rPr>
        <w:rFonts w:ascii="Adobe Caslon Pro" w:hAnsi="Adobe Caslon Pro"/>
      </w:rPr>
    </w:pPr>
  </w:p>
  <w:p w14:paraId="2796590E" w14:textId="77777777" w:rsidR="001A3B63" w:rsidRDefault="001A3B63" w:rsidP="00831F1A">
    <w:pPr>
      <w:pStyle w:val="Header"/>
      <w:pBdr>
        <w:top w:val="single" w:sz="24" w:space="1" w:color="auto"/>
      </w:pBdr>
    </w:pPr>
  </w:p>
  <w:p w14:paraId="4DE32CF3" w14:textId="77777777" w:rsidR="001A3B63" w:rsidRPr="00EA6CCA" w:rsidRDefault="001A3B63" w:rsidP="003B785D">
    <w:pPr>
      <w:pStyle w:val="Header"/>
      <w:tabs>
        <w:tab w:val="left" w:pos="388"/>
        <w:tab w:val="left" w:pos="3729"/>
      </w:tabs>
      <w:rPr>
        <w:b/>
      </w:rPr>
    </w:pPr>
    <w:r>
      <w:rPr>
        <w:b/>
      </w:rPr>
      <w:tab/>
    </w:r>
    <w:r>
      <w:rPr>
        <w:b/>
      </w:rPr>
      <w:tab/>
    </w:r>
    <w:r>
      <w:rPr>
        <w:b/>
      </w:rP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CB60DF6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C164B23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8C8662E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0F64BA4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C2CCA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752C96E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EC16AB8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012C601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0CCC7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ED4626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EE1677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3663177"/>
    <w:multiLevelType w:val="multilevel"/>
    <w:tmpl w:val="1F1013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4E6FF7"/>
    <w:multiLevelType w:val="hybridMultilevel"/>
    <w:tmpl w:val="5A922EB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0A0444"/>
    <w:multiLevelType w:val="hybridMultilevel"/>
    <w:tmpl w:val="69DCAE06"/>
    <w:lvl w:ilvl="0" w:tplc="3E7C943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5BE5C8B"/>
    <w:multiLevelType w:val="hybridMultilevel"/>
    <w:tmpl w:val="1F101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1"/>
  </w:num>
  <w:num w:numId="3">
    <w:abstractNumId w:val="13"/>
  </w:num>
  <w:num w:numId="4">
    <w:abstractNumId w:val="12"/>
  </w:num>
  <w:num w:numId="5">
    <w:abstractNumId w:val="10"/>
  </w:num>
  <w:num w:numId="6">
    <w:abstractNumId w:val="8"/>
  </w:num>
  <w:num w:numId="7">
    <w:abstractNumId w:val="7"/>
  </w:num>
  <w:num w:numId="8">
    <w:abstractNumId w:val="6"/>
  </w:num>
  <w:num w:numId="9">
    <w:abstractNumId w:val="5"/>
  </w:num>
  <w:num w:numId="10">
    <w:abstractNumId w:val="9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grammar="clean"/>
  <w:revisionView w:markup="0"/>
  <w:trackRevisions/>
  <w:defaultTabStop w:val="720"/>
  <w:evenAndOddHeaders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CCA"/>
    <w:rsid w:val="00057A69"/>
    <w:rsid w:val="000D2443"/>
    <w:rsid w:val="001A3B63"/>
    <w:rsid w:val="00252F7B"/>
    <w:rsid w:val="002C3EE1"/>
    <w:rsid w:val="003B785D"/>
    <w:rsid w:val="004072CD"/>
    <w:rsid w:val="00464A72"/>
    <w:rsid w:val="004C309D"/>
    <w:rsid w:val="005A680D"/>
    <w:rsid w:val="006D6672"/>
    <w:rsid w:val="0075782F"/>
    <w:rsid w:val="00820DF8"/>
    <w:rsid w:val="00831F1A"/>
    <w:rsid w:val="00866977"/>
    <w:rsid w:val="008B3E7D"/>
    <w:rsid w:val="00A22965"/>
    <w:rsid w:val="00BD65F7"/>
    <w:rsid w:val="00D25387"/>
    <w:rsid w:val="00E81265"/>
    <w:rsid w:val="00EA6CCA"/>
    <w:rsid w:val="00EE6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821A2F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3B63"/>
    <w:pPr>
      <w:spacing w:line="360" w:lineRule="auto"/>
      <w:outlineLvl w:val="0"/>
      <w:pPrChange w:id="0" w:author="Jeri Wieringa" w:date="2016-04-21T16:37:00Z">
        <w:pPr>
          <w:outlineLvl w:val="0"/>
        </w:pPr>
      </w:pPrChange>
    </w:pPr>
    <w:rPr>
      <w:b/>
      <w:noProof/>
      <w:sz w:val="32"/>
      <w:szCs w:val="28"/>
      <w:rPrChange w:id="0" w:author="Jeri Wieringa" w:date="2016-04-21T16:37:00Z">
        <w:rPr>
          <w:rFonts w:asciiTheme="minorHAnsi" w:eastAsiaTheme="minorEastAsia" w:hAnsiTheme="minorHAnsi" w:cstheme="minorBidi"/>
          <w:noProof/>
          <w:sz w:val="28"/>
          <w:szCs w:val="28"/>
          <w:lang w:val="en-US" w:eastAsia="en-US" w:bidi="ar-SA"/>
        </w:rPr>
      </w:rPrChange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3B63"/>
    <w:pPr>
      <w:keepNext/>
      <w:keepLines/>
      <w:spacing w:before="200" w:line="360" w:lineRule="auto"/>
      <w:outlineLvl w:val="1"/>
      <w:pPrChange w:id="1" w:author="Jeri Wieringa" w:date="2016-04-21T16:40:00Z">
        <w:pPr>
          <w:keepNext/>
          <w:keepLines/>
          <w:spacing w:before="200"/>
          <w:outlineLvl w:val="1"/>
        </w:pPr>
      </w:pPrChange>
    </w:pPr>
    <w:rPr>
      <w:rFonts w:ascii="Garamond" w:eastAsiaTheme="majorEastAsia" w:hAnsi="Garamond" w:cstheme="majorBidi"/>
      <w:b/>
      <w:bCs/>
      <w:sz w:val="28"/>
      <w:szCs w:val="26"/>
      <w:rPrChange w:id="1" w:author="Jeri Wieringa" w:date="2016-04-21T16:40:00Z">
        <w:rPr>
          <w:rFonts w:ascii="Garamond" w:eastAsiaTheme="majorEastAsia" w:hAnsi="Garamond" w:cstheme="majorBidi"/>
          <w:b/>
          <w:bCs/>
          <w:sz w:val="28"/>
          <w:szCs w:val="26"/>
          <w:lang w:val="en-US" w:eastAsia="en-US" w:bidi="ar-SA"/>
        </w:rPr>
      </w:rPrChange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1F1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B785D"/>
    <w:pPr>
      <w:keepNext/>
      <w:keepLines/>
      <w:spacing w:before="200"/>
      <w:outlineLvl w:val="3"/>
    </w:pPr>
    <w:rPr>
      <w:rFonts w:ascii="Adobe Caslon Pro Bold" w:eastAsiaTheme="majorEastAsia" w:hAnsi="Adobe Caslon Pro Bold" w:cstheme="majorBidi"/>
      <w:b/>
      <w:bCs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3B63"/>
    <w:pPr>
      <w:tabs>
        <w:tab w:val="center" w:pos="4320"/>
        <w:tab w:val="right" w:pos="8640"/>
      </w:tabs>
      <w:pPrChange w:id="2" w:author="Jeri Wieringa" w:date="2016-04-21T16:41:00Z">
        <w:pPr>
          <w:tabs>
            <w:tab w:val="center" w:pos="4320"/>
            <w:tab w:val="right" w:pos="8640"/>
          </w:tabs>
        </w:pPr>
      </w:pPrChange>
    </w:pPr>
    <w:rPr>
      <w:rFonts w:ascii="Garamond" w:hAnsi="Garamond"/>
      <w:rPrChange w:id="2" w:author="Jeri Wieringa" w:date="2016-04-21T16:41:00Z">
        <w:rPr>
          <w:rFonts w:asciiTheme="minorHAnsi" w:eastAsiaTheme="minorEastAsia" w:hAnsiTheme="minorHAnsi" w:cstheme="minorBidi"/>
          <w:sz w:val="24"/>
          <w:szCs w:val="24"/>
          <w:lang w:val="en-US" w:eastAsia="en-US" w:bidi="ar-SA"/>
        </w:rPr>
      </w:rPrChange>
    </w:rPr>
  </w:style>
  <w:style w:type="character" w:customStyle="1" w:styleId="HeaderChar">
    <w:name w:val="Header Char"/>
    <w:basedOn w:val="DefaultParagraphFont"/>
    <w:link w:val="Header"/>
    <w:uiPriority w:val="99"/>
    <w:rsid w:val="001A3B63"/>
    <w:rPr>
      <w:rFonts w:ascii="Garamond" w:hAnsi="Garamond"/>
    </w:rPr>
  </w:style>
  <w:style w:type="paragraph" w:styleId="Footer">
    <w:name w:val="footer"/>
    <w:basedOn w:val="Normal"/>
    <w:link w:val="FooterChar"/>
    <w:uiPriority w:val="99"/>
    <w:unhideWhenUsed/>
    <w:rsid w:val="00EA6CC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6CCA"/>
  </w:style>
  <w:style w:type="character" w:customStyle="1" w:styleId="Heading1Char">
    <w:name w:val="Heading 1 Char"/>
    <w:basedOn w:val="DefaultParagraphFont"/>
    <w:link w:val="Heading1"/>
    <w:uiPriority w:val="9"/>
    <w:rsid w:val="001A3B63"/>
    <w:rPr>
      <w:b/>
      <w:noProof/>
      <w:sz w:val="32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3B63"/>
    <w:pPr>
      <w:pPrChange w:id="3" w:author="Jeri Wieringa" w:date="2016-04-21T16:38:00Z">
        <w:pPr/>
      </w:pPrChange>
    </w:pPr>
    <w:rPr>
      <w:rFonts w:ascii="Garamond" w:hAnsi="Garamond"/>
      <w:i/>
      <w:sz w:val="32"/>
      <w:szCs w:val="32"/>
      <w:rPrChange w:id="3" w:author="Jeri Wieringa" w:date="2016-04-21T16:38:00Z">
        <w:rPr>
          <w:rFonts w:ascii="Garamond" w:eastAsiaTheme="minorEastAsia" w:hAnsi="Garamond" w:cstheme="minorBidi"/>
          <w:sz w:val="32"/>
          <w:szCs w:val="32"/>
          <w:lang w:val="en-US" w:eastAsia="en-US" w:bidi="ar-SA"/>
        </w:rPr>
      </w:rPrChange>
    </w:rPr>
  </w:style>
  <w:style w:type="character" w:customStyle="1" w:styleId="SubtitleChar">
    <w:name w:val="Subtitle Char"/>
    <w:basedOn w:val="DefaultParagraphFont"/>
    <w:link w:val="Subtitle"/>
    <w:uiPriority w:val="11"/>
    <w:rsid w:val="001A3B63"/>
    <w:rPr>
      <w:rFonts w:ascii="Garamond" w:hAnsi="Garamond"/>
      <w:i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A3B63"/>
    <w:rPr>
      <w:rFonts w:ascii="Garamond" w:eastAsiaTheme="majorEastAsia" w:hAnsi="Garamond" w:cstheme="majorBidi"/>
      <w:b/>
      <w:bCs/>
      <w:sz w:val="28"/>
      <w:szCs w:val="26"/>
    </w:rPr>
  </w:style>
  <w:style w:type="table" w:styleId="TableGrid">
    <w:name w:val="Table Grid"/>
    <w:basedOn w:val="TableNormal"/>
    <w:uiPriority w:val="1"/>
    <w:rsid w:val="00EA6CCA"/>
    <w:rPr>
      <w:sz w:val="22"/>
      <w:szCs w:val="22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831F1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831F1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B785D"/>
    <w:rPr>
      <w:rFonts w:ascii="Adobe Caslon Pro Bold" w:eastAsiaTheme="majorEastAsia" w:hAnsi="Adobe Caslon Pro Bold" w:cstheme="majorBidi"/>
      <w:b/>
      <w:bCs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1F1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F1A"/>
    <w:rPr>
      <w:rFonts w:ascii="Lucida Grande" w:hAnsi="Lucida Grande" w:cs="Lucida Grande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3B785D"/>
  </w:style>
  <w:style w:type="character" w:styleId="Emphasis">
    <w:name w:val="Emphasis"/>
    <w:basedOn w:val="DefaultParagraphFont"/>
    <w:uiPriority w:val="20"/>
    <w:qFormat/>
    <w:rsid w:val="006D6672"/>
    <w:rPr>
      <w:rFonts w:ascii="Garamond" w:hAnsi="Garamond"/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3B63"/>
    <w:pPr>
      <w:spacing w:line="360" w:lineRule="auto"/>
      <w:outlineLvl w:val="0"/>
      <w:pPrChange w:id="4" w:author="Jeri Wieringa" w:date="2016-04-21T16:37:00Z">
        <w:pPr>
          <w:outlineLvl w:val="0"/>
        </w:pPr>
      </w:pPrChange>
    </w:pPr>
    <w:rPr>
      <w:b/>
      <w:noProof/>
      <w:sz w:val="32"/>
      <w:szCs w:val="28"/>
      <w:rPrChange w:id="4" w:author="Jeri Wieringa" w:date="2016-04-21T16:37:00Z">
        <w:rPr>
          <w:rFonts w:asciiTheme="minorHAnsi" w:eastAsiaTheme="minorEastAsia" w:hAnsiTheme="minorHAnsi" w:cstheme="minorBidi"/>
          <w:noProof/>
          <w:sz w:val="28"/>
          <w:szCs w:val="28"/>
          <w:lang w:val="en-US" w:eastAsia="en-US" w:bidi="ar-SA"/>
        </w:rPr>
      </w:rPrChange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3B63"/>
    <w:pPr>
      <w:keepNext/>
      <w:keepLines/>
      <w:spacing w:before="200" w:line="360" w:lineRule="auto"/>
      <w:outlineLvl w:val="1"/>
      <w:pPrChange w:id="5" w:author="Jeri Wieringa" w:date="2016-04-21T16:40:00Z">
        <w:pPr>
          <w:keepNext/>
          <w:keepLines/>
          <w:spacing w:before="200"/>
          <w:outlineLvl w:val="1"/>
        </w:pPr>
      </w:pPrChange>
    </w:pPr>
    <w:rPr>
      <w:rFonts w:ascii="Garamond" w:eastAsiaTheme="majorEastAsia" w:hAnsi="Garamond" w:cstheme="majorBidi"/>
      <w:b/>
      <w:bCs/>
      <w:sz w:val="28"/>
      <w:szCs w:val="26"/>
      <w:rPrChange w:id="5" w:author="Jeri Wieringa" w:date="2016-04-21T16:40:00Z">
        <w:rPr>
          <w:rFonts w:ascii="Garamond" w:eastAsiaTheme="majorEastAsia" w:hAnsi="Garamond" w:cstheme="majorBidi"/>
          <w:b/>
          <w:bCs/>
          <w:sz w:val="28"/>
          <w:szCs w:val="26"/>
          <w:lang w:val="en-US" w:eastAsia="en-US" w:bidi="ar-SA"/>
        </w:rPr>
      </w:rPrChange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1F1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B785D"/>
    <w:pPr>
      <w:keepNext/>
      <w:keepLines/>
      <w:spacing w:before="200"/>
      <w:outlineLvl w:val="3"/>
    </w:pPr>
    <w:rPr>
      <w:rFonts w:ascii="Adobe Caslon Pro Bold" w:eastAsiaTheme="majorEastAsia" w:hAnsi="Adobe Caslon Pro Bold" w:cstheme="majorBidi"/>
      <w:b/>
      <w:bCs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3B63"/>
    <w:pPr>
      <w:tabs>
        <w:tab w:val="center" w:pos="4320"/>
        <w:tab w:val="right" w:pos="8640"/>
      </w:tabs>
      <w:pPrChange w:id="6" w:author="Jeri Wieringa" w:date="2016-04-21T16:41:00Z">
        <w:pPr>
          <w:tabs>
            <w:tab w:val="center" w:pos="4320"/>
            <w:tab w:val="right" w:pos="8640"/>
          </w:tabs>
        </w:pPr>
      </w:pPrChange>
    </w:pPr>
    <w:rPr>
      <w:rFonts w:ascii="Garamond" w:hAnsi="Garamond"/>
      <w:rPrChange w:id="6" w:author="Jeri Wieringa" w:date="2016-04-21T16:41:00Z">
        <w:rPr>
          <w:rFonts w:asciiTheme="minorHAnsi" w:eastAsiaTheme="minorEastAsia" w:hAnsiTheme="minorHAnsi" w:cstheme="minorBidi"/>
          <w:sz w:val="24"/>
          <w:szCs w:val="24"/>
          <w:lang w:val="en-US" w:eastAsia="en-US" w:bidi="ar-SA"/>
        </w:rPr>
      </w:rPrChange>
    </w:rPr>
  </w:style>
  <w:style w:type="character" w:customStyle="1" w:styleId="HeaderChar">
    <w:name w:val="Header Char"/>
    <w:basedOn w:val="DefaultParagraphFont"/>
    <w:link w:val="Header"/>
    <w:uiPriority w:val="99"/>
    <w:rsid w:val="001A3B63"/>
    <w:rPr>
      <w:rFonts w:ascii="Garamond" w:hAnsi="Garamond"/>
    </w:rPr>
  </w:style>
  <w:style w:type="paragraph" w:styleId="Footer">
    <w:name w:val="footer"/>
    <w:basedOn w:val="Normal"/>
    <w:link w:val="FooterChar"/>
    <w:uiPriority w:val="99"/>
    <w:unhideWhenUsed/>
    <w:rsid w:val="00EA6CC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6CCA"/>
  </w:style>
  <w:style w:type="character" w:customStyle="1" w:styleId="Heading1Char">
    <w:name w:val="Heading 1 Char"/>
    <w:basedOn w:val="DefaultParagraphFont"/>
    <w:link w:val="Heading1"/>
    <w:uiPriority w:val="9"/>
    <w:rsid w:val="001A3B63"/>
    <w:rPr>
      <w:b/>
      <w:noProof/>
      <w:sz w:val="32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3B63"/>
    <w:pPr>
      <w:pPrChange w:id="7" w:author="Jeri Wieringa" w:date="2016-04-21T16:38:00Z">
        <w:pPr/>
      </w:pPrChange>
    </w:pPr>
    <w:rPr>
      <w:rFonts w:ascii="Garamond" w:hAnsi="Garamond"/>
      <w:i/>
      <w:sz w:val="32"/>
      <w:szCs w:val="32"/>
      <w:rPrChange w:id="7" w:author="Jeri Wieringa" w:date="2016-04-21T16:38:00Z">
        <w:rPr>
          <w:rFonts w:ascii="Garamond" w:eastAsiaTheme="minorEastAsia" w:hAnsi="Garamond" w:cstheme="minorBidi"/>
          <w:sz w:val="32"/>
          <w:szCs w:val="32"/>
          <w:lang w:val="en-US" w:eastAsia="en-US" w:bidi="ar-SA"/>
        </w:rPr>
      </w:rPrChange>
    </w:rPr>
  </w:style>
  <w:style w:type="character" w:customStyle="1" w:styleId="SubtitleChar">
    <w:name w:val="Subtitle Char"/>
    <w:basedOn w:val="DefaultParagraphFont"/>
    <w:link w:val="Subtitle"/>
    <w:uiPriority w:val="11"/>
    <w:rsid w:val="001A3B63"/>
    <w:rPr>
      <w:rFonts w:ascii="Garamond" w:hAnsi="Garamond"/>
      <w:i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A3B63"/>
    <w:rPr>
      <w:rFonts w:ascii="Garamond" w:eastAsiaTheme="majorEastAsia" w:hAnsi="Garamond" w:cstheme="majorBidi"/>
      <w:b/>
      <w:bCs/>
      <w:sz w:val="28"/>
      <w:szCs w:val="26"/>
    </w:rPr>
  </w:style>
  <w:style w:type="table" w:styleId="TableGrid">
    <w:name w:val="Table Grid"/>
    <w:basedOn w:val="TableNormal"/>
    <w:uiPriority w:val="1"/>
    <w:rsid w:val="00EA6CCA"/>
    <w:rPr>
      <w:sz w:val="22"/>
      <w:szCs w:val="22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831F1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831F1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B785D"/>
    <w:rPr>
      <w:rFonts w:ascii="Adobe Caslon Pro Bold" w:eastAsiaTheme="majorEastAsia" w:hAnsi="Adobe Caslon Pro Bold" w:cstheme="majorBidi"/>
      <w:b/>
      <w:bCs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1F1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F1A"/>
    <w:rPr>
      <w:rFonts w:ascii="Lucida Grande" w:hAnsi="Lucida Grande" w:cs="Lucida Grande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3B785D"/>
  </w:style>
  <w:style w:type="character" w:styleId="Emphasis">
    <w:name w:val="Emphasis"/>
    <w:basedOn w:val="DefaultParagraphFont"/>
    <w:uiPriority w:val="20"/>
    <w:qFormat/>
    <w:rsid w:val="006D6672"/>
    <w:rPr>
      <w:rFonts w:ascii="Garamond" w:hAnsi="Garamond"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header" Target="header3.xml"/><Relationship Id="rId16" Type="http://schemas.openxmlformats.org/officeDocument/2006/relationships/footer" Target="footer3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1F5ECB1-8A8E-4547-93DC-AA2880747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1421</Words>
  <Characters>8101</Characters>
  <Application>Microsoft Macintosh Word</Application>
  <DocSecurity>0</DocSecurity>
  <Lines>67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>			doi: </vt:lpstr>
      <vt:lpstr>    Author (S)</vt:lpstr>
      <vt:lpstr>        Abstract</vt:lpstr>
      <vt:lpstr>Notes</vt:lpstr>
      <vt:lpstr>Acknowledgements </vt:lpstr>
      <vt:lpstr>References </vt:lpstr>
    </vt:vector>
  </TitlesOfParts>
  <Company>Journal title, volume(issue), year, issn</Company>
  <LinksUpToDate>false</LinksUpToDate>
  <CharactersWithSpaces>9503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			doi: </dc:title>
  <dc:subject/>
  <dc:creator>library</dc:creator>
  <cp:keywords/>
  <dc:description/>
  <cp:lastModifiedBy>library</cp:lastModifiedBy>
  <cp:revision>2</cp:revision>
  <dcterms:created xsi:type="dcterms:W3CDTF">2016-05-06T21:30:00Z</dcterms:created>
  <dcterms:modified xsi:type="dcterms:W3CDTF">2016-05-06T21:30:00Z</dcterms:modified>
</cp:coreProperties>
</file>